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B8F5E14" w:rsidR="0001458C" w:rsidRPr="0001458C" w:rsidDel="005371B0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del w:id="0" w:author="Acer" w:date="2022-04-26T16:57:00Z"/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-BoldMT"/>
          <w:b/>
          <w:bCs/>
          <w:sz w:val="16"/>
          <w:szCs w:val="16"/>
          <w:lang w:val="pt-PT"/>
        </w:rPr>
        <w:pPrChange w:id="1" w:author="Acer" w:date="2022-04-26T16:57:00Z">
          <w:pPr>
            <w:pStyle w:val="Standard"/>
            <w:spacing w:after="0"/>
          </w:pPr>
        </w:pPrChange>
      </w:pPr>
    </w:p>
    <w:p w14:paraId="226C78B1" w14:textId="18F46964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</w:t>
      </w:r>
      <w:ins w:id="2" w:author="Acer" w:date="2022-04-26T16:55:00Z">
        <w:r w:rsidR="00CD52FC">
          <w:rPr>
            <w:rFonts w:cs="Times New Roman"/>
            <w:sz w:val="20"/>
            <w:szCs w:val="20"/>
            <w:lang w:val="pt-PT"/>
          </w:rPr>
          <w:t>: João Emanuel Sousa Moreira</w:t>
        </w:r>
      </w:ins>
      <w:del w:id="3" w:author="Acer" w:date="2022-04-26T16:55:00Z">
        <w:r w:rsidRPr="00265B7C" w:rsidDel="00CD52FC">
          <w:rPr>
            <w:rFonts w:cs="Times New Roman"/>
            <w:sz w:val="20"/>
            <w:szCs w:val="20"/>
            <w:lang w:val="pt-PT"/>
          </w:rPr>
          <w:delText xml:space="preserve">:                                                 </w:delText>
        </w:r>
      </w:del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</w:t>
      </w:r>
      <w:ins w:id="4" w:author="Acer" w:date="2022-04-26T16:55:00Z">
        <w:r w:rsidR="00CD52FC">
          <w:rPr>
            <w:rFonts w:cs="Times New Roman"/>
            <w:sz w:val="20"/>
            <w:szCs w:val="20"/>
            <w:lang w:val="pt-PT"/>
          </w:rPr>
          <w:t xml:space="preserve">    </w:t>
        </w:r>
      </w:ins>
      <w:r w:rsidRPr="00265B7C">
        <w:rPr>
          <w:rFonts w:cs="Times New Roman"/>
          <w:sz w:val="20"/>
          <w:szCs w:val="20"/>
          <w:lang w:val="pt-PT"/>
        </w:rPr>
        <w:t>Nº Estudante:</w:t>
      </w:r>
      <w:ins w:id="5" w:author="Acer" w:date="2022-04-26T16:55:00Z">
        <w:r w:rsidR="00CD52FC">
          <w:rPr>
            <w:rFonts w:cs="Times New Roman"/>
            <w:sz w:val="20"/>
            <w:szCs w:val="20"/>
            <w:lang w:val="pt-PT"/>
          </w:rPr>
          <w:t xml:space="preserve"> 2020230563</w:t>
        </w:r>
      </w:ins>
    </w:p>
    <w:p w14:paraId="365ED945" w14:textId="167A5866" w:rsidR="0001458C" w:rsidRPr="00CD52FC" w:rsidDel="00813BBB" w:rsidRDefault="0001458C" w:rsidP="0001458C">
      <w:pPr>
        <w:pStyle w:val="Standard"/>
        <w:rPr>
          <w:del w:id="6" w:author="Acer" w:date="2022-04-26T16:57:00Z"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ins w:id="7" w:author="Acer" w:date="2022-04-26T16:55:00Z">
        <w:r w:rsidR="00CD52FC">
          <w:rPr>
            <w:rFonts w:cs="Times New Roman"/>
            <w:sz w:val="20"/>
            <w:szCs w:val="20"/>
            <w:lang w:val="pt-PT"/>
          </w:rPr>
          <w:t>PL</w:t>
        </w:r>
      </w:ins>
      <w:ins w:id="8" w:author="Acer" w:date="2022-04-26T16:56:00Z">
        <w:r w:rsidR="00CD52FC">
          <w:rPr>
            <w:rFonts w:cs="Times New Roman"/>
            <w:sz w:val="20"/>
            <w:szCs w:val="20"/>
            <w:lang w:val="pt-PT"/>
          </w:rPr>
          <w:t>2</w:t>
        </w:r>
        <w:r w:rsidR="00CD52FC">
          <w:rPr>
            <w:rFonts w:cs="Times New Roman"/>
            <w:sz w:val="20"/>
            <w:szCs w:val="20"/>
            <w:lang w:val="pt-PT"/>
          </w:rPr>
          <w:tab/>
        </w:r>
        <w:r w:rsidR="00CD52FC">
          <w:rPr>
            <w:rFonts w:cs="Times New Roman"/>
            <w:sz w:val="20"/>
            <w:szCs w:val="20"/>
            <w:lang w:val="pt-PT"/>
          </w:rPr>
          <w:tab/>
        </w:r>
        <w:r w:rsidR="00CD52FC">
          <w:rPr>
            <w:rFonts w:cs="Times New Roman"/>
            <w:sz w:val="20"/>
            <w:szCs w:val="20"/>
            <w:lang w:val="pt-PT"/>
          </w:rPr>
          <w:tab/>
        </w:r>
        <w:r w:rsidR="00CD52FC">
          <w:rPr>
            <w:rFonts w:cs="Times New Roman"/>
            <w:sz w:val="20"/>
            <w:szCs w:val="20"/>
            <w:lang w:val="pt-PT"/>
          </w:rPr>
          <w:tab/>
          <w:t xml:space="preserve">     </w:t>
        </w:r>
        <w:r w:rsidR="00CD52FC">
          <w:rPr>
            <w:rFonts w:cs="Times New Roman"/>
            <w:sz w:val="20"/>
            <w:szCs w:val="20"/>
            <w:lang w:val="pt-PT"/>
          </w:rPr>
          <w:tab/>
          <w:t xml:space="preserve">    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  <w:ins w:id="9" w:author="Acer" w:date="2022-04-26T16:55:00Z">
        <w:r w:rsidR="00CD52FC">
          <w:rPr>
            <w:rFonts w:cs="Times New Roman"/>
            <w:sz w:val="20"/>
            <w:szCs w:val="20"/>
            <w:lang w:val="pt-PT"/>
          </w:rPr>
          <w:t xml:space="preserve"> 2020230563</w:t>
        </w:r>
      </w:ins>
    </w:p>
    <w:p w14:paraId="398CE1A9" w14:textId="77777777" w:rsidR="0001458C" w:rsidRDefault="0001458C">
      <w:pPr>
        <w:pStyle w:val="Standard"/>
        <w:rPr>
          <w:b/>
          <w:bCs/>
          <w:sz w:val="20"/>
          <w:szCs w:val="20"/>
          <w:lang w:val="pt-PT"/>
        </w:rPr>
        <w:pPrChange w:id="10" w:author="Acer" w:date="2022-04-26T16:57:00Z">
          <w:pPr>
            <w:pStyle w:val="Standard"/>
            <w:spacing w:after="0" w:line="360" w:lineRule="auto"/>
            <w:jc w:val="left"/>
          </w:pPr>
        </w:pPrChange>
      </w:pPr>
    </w:p>
    <w:p w14:paraId="3A42D53B" w14:textId="64C331C6" w:rsidR="00D64F71" w:rsidRDefault="007C3AE7">
      <w:pPr>
        <w:pStyle w:val="Standard"/>
        <w:spacing w:after="0" w:line="360" w:lineRule="auto"/>
        <w:ind w:firstLine="720"/>
        <w:jc w:val="left"/>
        <w:rPr>
          <w:ins w:id="11" w:author="Acer" w:date="2022-04-26T16:52:00Z"/>
          <w:b/>
          <w:bCs/>
          <w:sz w:val="20"/>
          <w:szCs w:val="20"/>
          <w:lang w:val="pt-PT"/>
        </w:rPr>
        <w:pPrChange w:id="12" w:author="Acer" w:date="2022-04-26T16:56:00Z">
          <w:pPr>
            <w:pStyle w:val="Standard"/>
            <w:spacing w:after="0" w:line="360" w:lineRule="auto"/>
            <w:jc w:val="left"/>
          </w:pPr>
        </w:pPrChange>
      </w:pPr>
      <w:r>
        <w:rPr>
          <w:b/>
          <w:bCs/>
          <w:sz w:val="20"/>
          <w:szCs w:val="20"/>
          <w:lang w:val="pt-PT"/>
        </w:rPr>
        <w:t>Tabela</w:t>
      </w:r>
      <w:ins w:id="13" w:author="Acer" w:date="2022-04-26T16:54:00Z">
        <w:r w:rsidR="00CD52FC">
          <w:rPr>
            <w:b/>
            <w:bCs/>
            <w:sz w:val="20"/>
            <w:szCs w:val="20"/>
            <w:lang w:val="pt-PT"/>
          </w:rPr>
          <w:t xml:space="preserve"> e Gráfico </w:t>
        </w:r>
      </w:ins>
      <w:del w:id="14" w:author="Acer" w:date="2022-04-26T16:54:00Z">
        <w:r w:rsidDel="00CD52FC">
          <w:rPr>
            <w:b/>
            <w:bCs/>
            <w:sz w:val="20"/>
            <w:szCs w:val="20"/>
            <w:lang w:val="pt-PT"/>
          </w:rPr>
          <w:tab/>
        </w:r>
      </w:del>
      <w:r w:rsidR="00555E34">
        <w:rPr>
          <w:b/>
          <w:bCs/>
          <w:sz w:val="20"/>
          <w:szCs w:val="20"/>
          <w:lang w:val="pt-PT"/>
        </w:rPr>
        <w:t>(S1)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ins w:id="15" w:author="Acer" w:date="2022-04-26T16:54:00Z">
        <w:r w:rsidR="00CD52FC">
          <w:rPr>
            <w:b/>
            <w:bCs/>
            <w:sz w:val="20"/>
            <w:szCs w:val="20"/>
            <w:lang w:val="pt-PT"/>
          </w:rPr>
          <w:t xml:space="preserve">Tabela e </w:t>
        </w:r>
      </w:ins>
      <w:del w:id="16" w:author="Acer" w:date="2022-04-26T16:54:00Z">
        <w:r w:rsidDel="00CD52FC">
          <w:rPr>
            <w:b/>
            <w:bCs/>
            <w:sz w:val="20"/>
            <w:szCs w:val="20"/>
            <w:lang w:val="pt-PT"/>
          </w:rPr>
          <w:tab/>
        </w:r>
      </w:del>
      <w:r>
        <w:rPr>
          <w:b/>
          <w:bCs/>
          <w:sz w:val="20"/>
          <w:szCs w:val="20"/>
          <w:lang w:val="pt-PT"/>
        </w:rPr>
        <w:t>Gráfico</w:t>
      </w:r>
      <w:ins w:id="17" w:author="Acer" w:date="2022-04-26T16:55:00Z">
        <w:r w:rsidR="00CD52FC">
          <w:rPr>
            <w:b/>
            <w:bCs/>
            <w:sz w:val="20"/>
            <w:szCs w:val="20"/>
            <w:lang w:val="pt-PT"/>
          </w:rPr>
          <w:t xml:space="preserve"> </w:t>
        </w:r>
      </w:ins>
      <w:del w:id="18" w:author="Acer" w:date="2022-04-26T16:55:00Z">
        <w:r w:rsidR="00555E34" w:rsidDel="00CD52FC">
          <w:rPr>
            <w:b/>
            <w:bCs/>
            <w:sz w:val="20"/>
            <w:szCs w:val="20"/>
            <w:lang w:val="pt-PT"/>
          </w:rPr>
          <w:delText xml:space="preserve"> </w:delText>
        </w:r>
      </w:del>
      <w:del w:id="19" w:author="Acer" w:date="2022-04-26T16:54:00Z">
        <w:r w:rsidR="00555E34" w:rsidDel="00CD52FC">
          <w:rPr>
            <w:b/>
            <w:bCs/>
            <w:sz w:val="20"/>
            <w:szCs w:val="20"/>
            <w:lang w:val="pt-PT"/>
          </w:rPr>
          <w:delText xml:space="preserve">  </w:delText>
        </w:r>
      </w:del>
      <w:r w:rsidR="00555E34">
        <w:rPr>
          <w:b/>
          <w:bCs/>
          <w:sz w:val="20"/>
          <w:szCs w:val="20"/>
          <w:lang w:val="pt-PT"/>
        </w:rPr>
        <w:t>(S</w:t>
      </w:r>
      <w:ins w:id="20" w:author="Acer" w:date="2022-04-26T16:54:00Z">
        <w:r w:rsidR="00CD52FC">
          <w:rPr>
            <w:b/>
            <w:bCs/>
            <w:sz w:val="20"/>
            <w:szCs w:val="20"/>
            <w:lang w:val="pt-PT"/>
          </w:rPr>
          <w:t>2</w:t>
        </w:r>
      </w:ins>
      <w:del w:id="21" w:author="Acer" w:date="2022-04-26T16:54:00Z">
        <w:r w:rsidR="00555E34" w:rsidDel="00CD52FC">
          <w:rPr>
            <w:b/>
            <w:bCs/>
            <w:sz w:val="20"/>
            <w:szCs w:val="20"/>
            <w:lang w:val="pt-PT"/>
          </w:rPr>
          <w:delText>1</w:delText>
        </w:r>
      </w:del>
      <w:r w:rsidR="00555E34">
        <w:rPr>
          <w:b/>
          <w:bCs/>
          <w:sz w:val="20"/>
          <w:szCs w:val="20"/>
          <w:lang w:val="pt-PT"/>
        </w:rPr>
        <w:t>)</w:t>
      </w:r>
    </w:p>
    <w:p w14:paraId="7211F2A9" w14:textId="26C4936E" w:rsidR="007C3AE7" w:rsidDel="00C252CF" w:rsidRDefault="00D64F71">
      <w:pPr>
        <w:pStyle w:val="Standard"/>
        <w:spacing w:after="0" w:line="360" w:lineRule="auto"/>
        <w:jc w:val="left"/>
        <w:rPr>
          <w:del w:id="22" w:author="Acer" w:date="2022-04-26T16:50:00Z"/>
          <w:b/>
          <w:bCs/>
          <w:sz w:val="20"/>
          <w:szCs w:val="20"/>
          <w:lang w:val="pt-PT"/>
        </w:rPr>
      </w:pPr>
      <w:ins w:id="23" w:author="Acer" w:date="2022-04-26T16:52:00Z">
        <w:r w:rsidRPr="00D64F71">
          <w:rPr>
            <w:b/>
            <w:bCs/>
            <w:sz w:val="20"/>
            <w:szCs w:val="20"/>
            <w:lang w:val="pt-PT"/>
          </w:rPr>
          <w:t xml:space="preserve"> </w:t>
        </w:r>
      </w:ins>
      <w:ins w:id="24" w:author="Acer" w:date="2022-04-26T21:23:00Z">
        <w:r w:rsidR="00C252CF">
          <w:rPr>
            <w:b/>
            <w:bCs/>
            <w:sz w:val="20"/>
            <w:szCs w:val="20"/>
            <w:lang w:val="pt-PT"/>
          </w:rPr>
          <w:tab/>
        </w:r>
      </w:ins>
      <w:ins w:id="25" w:author="Acer" w:date="2022-04-26T21:22:00Z">
        <w:r w:rsidR="00C252CF" w:rsidRPr="00C252CF">
          <w:rPr>
            <w:b/>
            <w:bCs/>
            <w:noProof/>
            <w:sz w:val="20"/>
            <w:szCs w:val="20"/>
            <w:lang w:val="pt-PT"/>
          </w:rPr>
          <w:drawing>
            <wp:inline distT="0" distB="0" distL="0" distR="0" wp14:anchorId="6AF0A0C0" wp14:editId="566CFC16">
              <wp:extent cx="1264920" cy="3108960"/>
              <wp:effectExtent l="0" t="0" r="0" b="0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4920" cy="310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" w:author="Acer" w:date="2022-04-26T21:23:00Z">
        <w:r w:rsidR="00C252CF">
          <w:rPr>
            <w:b/>
            <w:bCs/>
            <w:sz w:val="20"/>
            <w:szCs w:val="20"/>
            <w:lang w:val="pt-PT"/>
          </w:rPr>
          <w:tab/>
        </w:r>
        <w:r w:rsidR="00C252CF">
          <w:rPr>
            <w:b/>
            <w:bCs/>
            <w:sz w:val="20"/>
            <w:szCs w:val="20"/>
            <w:lang w:val="pt-PT"/>
          </w:rPr>
          <w:tab/>
        </w:r>
        <w:r w:rsidR="00C252CF">
          <w:rPr>
            <w:b/>
            <w:bCs/>
            <w:sz w:val="20"/>
            <w:szCs w:val="20"/>
            <w:lang w:val="pt-PT"/>
          </w:rPr>
          <w:tab/>
        </w:r>
        <w:r w:rsidR="00C252CF">
          <w:rPr>
            <w:b/>
            <w:bCs/>
            <w:sz w:val="20"/>
            <w:szCs w:val="20"/>
            <w:lang w:val="pt-PT"/>
          </w:rPr>
          <w:tab/>
        </w:r>
        <w:r w:rsidR="00C252CF">
          <w:rPr>
            <w:b/>
            <w:bCs/>
            <w:sz w:val="20"/>
            <w:szCs w:val="20"/>
            <w:lang w:val="pt-PT"/>
          </w:rPr>
          <w:tab/>
        </w:r>
        <w:r w:rsidR="00C252CF" w:rsidRPr="00C252CF">
          <w:rPr>
            <w:b/>
            <w:bCs/>
            <w:noProof/>
            <w:sz w:val="20"/>
            <w:szCs w:val="20"/>
            <w:lang w:val="pt-PT"/>
          </w:rPr>
          <w:drawing>
            <wp:inline distT="0" distB="0" distL="0" distR="0" wp14:anchorId="349442A2" wp14:editId="1339AD93">
              <wp:extent cx="1264920" cy="3108960"/>
              <wp:effectExtent l="0" t="0" r="0" b="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4920" cy="310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58B12F" w14:textId="0B924A32" w:rsidR="00C252CF" w:rsidRDefault="00C252CF" w:rsidP="00D64F71">
      <w:pPr>
        <w:pStyle w:val="Standard"/>
        <w:spacing w:after="0" w:line="360" w:lineRule="auto"/>
        <w:jc w:val="left"/>
        <w:rPr>
          <w:ins w:id="27" w:author="Acer" w:date="2022-04-26T21:23:00Z"/>
          <w:b/>
          <w:bCs/>
          <w:sz w:val="20"/>
          <w:szCs w:val="20"/>
          <w:lang w:val="pt-PT"/>
        </w:rPr>
      </w:pPr>
    </w:p>
    <w:p w14:paraId="063505C8" w14:textId="542E5C8B" w:rsidR="00C252CF" w:rsidRDefault="00C252CF" w:rsidP="00D64F71">
      <w:pPr>
        <w:pStyle w:val="Standard"/>
        <w:spacing w:after="0" w:line="360" w:lineRule="auto"/>
        <w:jc w:val="left"/>
        <w:rPr>
          <w:ins w:id="28" w:author="Acer" w:date="2022-04-26T21:23:00Z"/>
          <w:b/>
          <w:bCs/>
          <w:sz w:val="20"/>
          <w:szCs w:val="20"/>
          <w:lang w:val="pt-PT"/>
        </w:rPr>
      </w:pPr>
      <w:ins w:id="29" w:author="Acer" w:date="2022-04-26T21:24:00Z">
        <w:r w:rsidRPr="00C252CF">
          <w:rPr>
            <w:b/>
            <w:bCs/>
            <w:noProof/>
            <w:sz w:val="20"/>
            <w:szCs w:val="20"/>
            <w:lang w:val="pt-PT"/>
          </w:rPr>
          <w:drawing>
            <wp:inline distT="0" distB="0" distL="0" distR="0" wp14:anchorId="51D9F6B3" wp14:editId="406CF908">
              <wp:extent cx="2720828" cy="1630680"/>
              <wp:effectExtent l="0" t="0" r="3810" b="762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35827" cy="1639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0" w:author="Acer" w:date="2022-04-26T21:23:00Z">
        <w:r w:rsidRPr="00C252CF">
          <w:rPr>
            <w:b/>
            <w:bCs/>
            <w:noProof/>
            <w:sz w:val="20"/>
            <w:szCs w:val="20"/>
            <w:lang w:val="pt-PT"/>
          </w:rPr>
          <w:drawing>
            <wp:inline distT="0" distB="0" distL="0" distR="0" wp14:anchorId="68D4B052" wp14:editId="6EB37C74">
              <wp:extent cx="2746256" cy="1645920"/>
              <wp:effectExtent l="0" t="0" r="0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55215" cy="16512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A0DEE10" w14:textId="15D2181F" w:rsidR="00D64F71" w:rsidRPr="00265B7C" w:rsidRDefault="00D64F71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  <w:pPrChange w:id="31" w:author="Acer" w:date="2022-04-26T16:50:00Z">
          <w:pPr>
            <w:pStyle w:val="Standard"/>
            <w:spacing w:after="0" w:line="360" w:lineRule="auto"/>
          </w:pPr>
        </w:pPrChange>
      </w:pPr>
    </w:p>
    <w:p w14:paraId="06B0FB66" w14:textId="3EE040E5" w:rsidR="007C3AE7" w:rsidRPr="00F33DD0" w:rsidDel="00D64F71" w:rsidRDefault="007C3AE7" w:rsidP="00707853">
      <w:pPr>
        <w:pStyle w:val="Standard"/>
        <w:spacing w:after="0"/>
        <w:rPr>
          <w:del w:id="32" w:author="Acer" w:date="2022-04-26T16:50:00Z"/>
          <w:rFonts w:ascii="Arial" w:hAnsi="Arial" w:cs="Arial"/>
          <w:sz w:val="20"/>
          <w:szCs w:val="20"/>
          <w:lang w:val="pt-PT"/>
          <w:rPrChange w:id="33" w:author="Acer" w:date="2022-04-26T21:41:00Z">
            <w:rPr>
              <w:del w:id="34" w:author="Acer" w:date="2022-04-26T16:50:00Z"/>
              <w:sz w:val="20"/>
              <w:szCs w:val="20"/>
              <w:lang w:val="pt-PT"/>
            </w:rPr>
          </w:rPrChange>
        </w:rPr>
        <w:pPrChange w:id="35" w:author="Acer" w:date="2022-04-26T21:43:00Z">
          <w:pPr>
            <w:pStyle w:val="Standard"/>
            <w:spacing w:after="0" w:line="360" w:lineRule="auto"/>
          </w:pPr>
        </w:pPrChange>
      </w:pPr>
    </w:p>
    <w:p w14:paraId="7E1B8649" w14:textId="3C2669D5" w:rsidR="0075199A" w:rsidRPr="00F33DD0" w:rsidDel="00D64F71" w:rsidRDefault="0075199A" w:rsidP="00707853">
      <w:pPr>
        <w:pStyle w:val="Standard"/>
        <w:spacing w:after="0"/>
        <w:rPr>
          <w:del w:id="36" w:author="Acer" w:date="2022-04-26T16:50:00Z"/>
          <w:rFonts w:ascii="Arial" w:hAnsi="Arial" w:cs="Arial"/>
          <w:sz w:val="20"/>
          <w:szCs w:val="20"/>
          <w:lang w:val="pt-PT"/>
          <w:rPrChange w:id="37" w:author="Acer" w:date="2022-04-26T21:41:00Z">
            <w:rPr>
              <w:del w:id="38" w:author="Acer" w:date="2022-04-26T16:50:00Z"/>
              <w:sz w:val="20"/>
              <w:szCs w:val="20"/>
              <w:lang w:val="pt-PT"/>
            </w:rPr>
          </w:rPrChange>
        </w:rPr>
        <w:pPrChange w:id="39" w:author="Acer" w:date="2022-04-26T21:43:00Z">
          <w:pPr>
            <w:pStyle w:val="Standard"/>
            <w:spacing w:after="0" w:line="360" w:lineRule="auto"/>
          </w:pPr>
        </w:pPrChange>
      </w:pPr>
    </w:p>
    <w:p w14:paraId="5DBEF2DC" w14:textId="28B6E5A6" w:rsidR="0001458C" w:rsidRPr="00F33DD0" w:rsidDel="00D64F71" w:rsidRDefault="0001458C" w:rsidP="00707853">
      <w:pPr>
        <w:pStyle w:val="Standard"/>
        <w:spacing w:after="0"/>
        <w:rPr>
          <w:del w:id="40" w:author="Acer" w:date="2022-04-26T16:50:00Z"/>
          <w:rFonts w:ascii="Arial" w:hAnsi="Arial" w:cs="Arial"/>
          <w:sz w:val="20"/>
          <w:szCs w:val="20"/>
          <w:lang w:val="pt-PT"/>
          <w:rPrChange w:id="41" w:author="Acer" w:date="2022-04-26T21:41:00Z">
            <w:rPr>
              <w:del w:id="42" w:author="Acer" w:date="2022-04-26T16:50:00Z"/>
              <w:sz w:val="20"/>
              <w:szCs w:val="20"/>
              <w:lang w:val="pt-PT"/>
            </w:rPr>
          </w:rPrChange>
        </w:rPr>
        <w:pPrChange w:id="43" w:author="Acer" w:date="2022-04-26T21:43:00Z">
          <w:pPr>
            <w:pStyle w:val="Standard"/>
            <w:spacing w:after="0" w:line="360" w:lineRule="auto"/>
          </w:pPr>
        </w:pPrChange>
      </w:pPr>
    </w:p>
    <w:p w14:paraId="56330805" w14:textId="0B94DFE8" w:rsidR="0075199A" w:rsidRPr="00F33DD0" w:rsidDel="00D64F71" w:rsidRDefault="0075199A" w:rsidP="00707853">
      <w:pPr>
        <w:pStyle w:val="Standard"/>
        <w:spacing w:after="0"/>
        <w:rPr>
          <w:del w:id="44" w:author="Acer" w:date="2022-04-26T16:50:00Z"/>
          <w:rFonts w:ascii="Arial" w:hAnsi="Arial" w:cs="Arial"/>
          <w:sz w:val="20"/>
          <w:szCs w:val="20"/>
          <w:lang w:val="pt-PT"/>
          <w:rPrChange w:id="45" w:author="Acer" w:date="2022-04-26T21:41:00Z">
            <w:rPr>
              <w:del w:id="46" w:author="Acer" w:date="2022-04-26T16:50:00Z"/>
              <w:sz w:val="20"/>
              <w:szCs w:val="20"/>
              <w:lang w:val="pt-PT"/>
            </w:rPr>
          </w:rPrChange>
        </w:rPr>
        <w:pPrChange w:id="47" w:author="Acer" w:date="2022-04-26T21:43:00Z">
          <w:pPr>
            <w:pStyle w:val="Standard"/>
            <w:spacing w:after="0" w:line="360" w:lineRule="auto"/>
          </w:pPr>
        </w:pPrChange>
      </w:pPr>
    </w:p>
    <w:p w14:paraId="4AC52DAA" w14:textId="695E8F83" w:rsidR="0075199A" w:rsidRPr="00F33DD0" w:rsidDel="00D64F71" w:rsidRDefault="0075199A" w:rsidP="00707853">
      <w:pPr>
        <w:pStyle w:val="Standard"/>
        <w:spacing w:after="0"/>
        <w:rPr>
          <w:del w:id="48" w:author="Acer" w:date="2022-04-26T16:50:00Z"/>
          <w:rFonts w:ascii="Arial" w:hAnsi="Arial" w:cs="Arial"/>
          <w:sz w:val="20"/>
          <w:szCs w:val="20"/>
          <w:lang w:val="pt-PT"/>
          <w:rPrChange w:id="49" w:author="Acer" w:date="2022-04-26T21:41:00Z">
            <w:rPr>
              <w:del w:id="50" w:author="Acer" w:date="2022-04-26T16:50:00Z"/>
              <w:sz w:val="20"/>
              <w:szCs w:val="20"/>
              <w:lang w:val="pt-PT"/>
            </w:rPr>
          </w:rPrChange>
        </w:rPr>
        <w:pPrChange w:id="51" w:author="Acer" w:date="2022-04-26T21:43:00Z">
          <w:pPr>
            <w:pStyle w:val="Standard"/>
            <w:spacing w:after="0" w:line="360" w:lineRule="auto"/>
          </w:pPr>
        </w:pPrChange>
      </w:pPr>
    </w:p>
    <w:p w14:paraId="00FB4BD0" w14:textId="6BB47253" w:rsidR="0075199A" w:rsidRPr="00F33DD0" w:rsidDel="00D64F71" w:rsidRDefault="0075199A" w:rsidP="00707853">
      <w:pPr>
        <w:pStyle w:val="Standard"/>
        <w:spacing w:after="0"/>
        <w:rPr>
          <w:del w:id="52" w:author="Acer" w:date="2022-04-26T16:50:00Z"/>
          <w:rFonts w:ascii="Arial" w:hAnsi="Arial" w:cs="Arial"/>
          <w:sz w:val="20"/>
          <w:szCs w:val="20"/>
          <w:lang w:val="pt-PT"/>
          <w:rPrChange w:id="53" w:author="Acer" w:date="2022-04-26T21:41:00Z">
            <w:rPr>
              <w:del w:id="54" w:author="Acer" w:date="2022-04-26T16:50:00Z"/>
              <w:sz w:val="20"/>
              <w:szCs w:val="20"/>
              <w:lang w:val="pt-PT"/>
            </w:rPr>
          </w:rPrChange>
        </w:rPr>
        <w:pPrChange w:id="55" w:author="Acer" w:date="2022-04-26T21:43:00Z">
          <w:pPr>
            <w:pStyle w:val="Standard"/>
            <w:spacing w:after="0" w:line="360" w:lineRule="auto"/>
          </w:pPr>
        </w:pPrChange>
      </w:pPr>
    </w:p>
    <w:p w14:paraId="3C4408A3" w14:textId="0492BCE9" w:rsidR="0075199A" w:rsidRPr="00F33DD0" w:rsidDel="00D64F71" w:rsidRDefault="0075199A" w:rsidP="00707853">
      <w:pPr>
        <w:pStyle w:val="Standard"/>
        <w:spacing w:after="0"/>
        <w:rPr>
          <w:del w:id="56" w:author="Acer" w:date="2022-04-26T16:50:00Z"/>
          <w:rFonts w:ascii="Arial" w:hAnsi="Arial" w:cs="Arial"/>
          <w:sz w:val="20"/>
          <w:szCs w:val="20"/>
          <w:lang w:val="pt-PT"/>
          <w:rPrChange w:id="57" w:author="Acer" w:date="2022-04-26T21:41:00Z">
            <w:rPr>
              <w:del w:id="58" w:author="Acer" w:date="2022-04-26T16:50:00Z"/>
              <w:sz w:val="20"/>
              <w:szCs w:val="20"/>
              <w:lang w:val="pt-PT"/>
            </w:rPr>
          </w:rPrChange>
        </w:rPr>
        <w:pPrChange w:id="59" w:author="Acer" w:date="2022-04-26T21:43:00Z">
          <w:pPr>
            <w:pStyle w:val="Standard"/>
            <w:spacing w:after="0" w:line="360" w:lineRule="auto"/>
          </w:pPr>
        </w:pPrChange>
      </w:pPr>
    </w:p>
    <w:p w14:paraId="03856235" w14:textId="02CCD43F" w:rsidR="0001458C" w:rsidRPr="00F33DD0" w:rsidDel="00D64F71" w:rsidRDefault="00B05CB9" w:rsidP="00707853">
      <w:pPr>
        <w:pStyle w:val="Standard"/>
        <w:spacing w:after="0"/>
        <w:jc w:val="center"/>
        <w:rPr>
          <w:del w:id="60" w:author="Acer" w:date="2022-04-26T16:50:00Z"/>
          <w:rFonts w:ascii="Arial" w:hAnsi="Arial" w:cs="Arial"/>
          <w:color w:val="BFBFBF" w:themeColor="background1" w:themeShade="BF"/>
          <w:sz w:val="16"/>
          <w:szCs w:val="16"/>
          <w:lang w:val="pt-PT"/>
          <w:rPrChange w:id="61" w:author="Acer" w:date="2022-04-26T21:41:00Z">
            <w:rPr>
              <w:del w:id="62" w:author="Acer" w:date="2022-04-26T16:50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  <w:pPrChange w:id="63" w:author="Acer" w:date="2022-04-26T21:43:00Z">
          <w:pPr>
            <w:pStyle w:val="Standard"/>
            <w:spacing w:after="0" w:line="360" w:lineRule="auto"/>
            <w:jc w:val="center"/>
          </w:pPr>
        </w:pPrChange>
      </w:pPr>
      <w:del w:id="64" w:author="Acer" w:date="2022-04-26T16:50:00Z"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65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Complexidade temporal </w:delText>
        </w:r>
        <w:r w:rsidR="003D3B6F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66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da função PERCENTIL </w:delText>
        </w:r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67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em ordem ao número </w:delText>
        </w:r>
        <w:r w:rsidR="003D3B6F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68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M</w:delText>
        </w:r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69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</w:del>
    </w:p>
    <w:p w14:paraId="28841654" w14:textId="0E485557" w:rsidR="0001458C" w:rsidRPr="00F33DD0" w:rsidDel="00D64F71" w:rsidRDefault="0001458C" w:rsidP="00707853">
      <w:pPr>
        <w:pStyle w:val="Standard"/>
        <w:spacing w:after="0"/>
        <w:jc w:val="center"/>
        <w:rPr>
          <w:del w:id="70" w:author="Acer" w:date="2022-04-26T16:50:00Z"/>
          <w:rFonts w:ascii="Arial" w:hAnsi="Arial" w:cs="Arial"/>
          <w:color w:val="BFBFBF" w:themeColor="background1" w:themeShade="BF"/>
          <w:sz w:val="16"/>
          <w:szCs w:val="16"/>
          <w:lang w:val="pt-PT"/>
          <w:rPrChange w:id="71" w:author="Acer" w:date="2022-04-26T21:41:00Z">
            <w:rPr>
              <w:del w:id="72" w:author="Acer" w:date="2022-04-26T16:50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  <w:pPrChange w:id="73" w:author="Acer" w:date="2022-04-26T21:43:00Z">
          <w:pPr>
            <w:pStyle w:val="Standard"/>
            <w:spacing w:after="0" w:line="360" w:lineRule="auto"/>
            <w:jc w:val="center"/>
          </w:pPr>
        </w:pPrChange>
      </w:pPr>
      <w:del w:id="74" w:author="Acer" w:date="2022-04-26T16:50:00Z"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75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de valores para os quais é calculado o percentil</w:delText>
        </w:r>
        <w:r w:rsidR="003D3B6F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76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e ao número N de valores de elevação na matriz raster.</w:delText>
        </w:r>
        <w:r w:rsidR="003D3B6F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77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br/>
          <w:delText>Considerar na complexidade temporal o tempo de ordenamento quando se aplicar.</w:delText>
        </w:r>
      </w:del>
    </w:p>
    <w:p w14:paraId="1BB2F729" w14:textId="6CF79336" w:rsidR="00787144" w:rsidRPr="00F33DD0" w:rsidDel="00D64F71" w:rsidRDefault="00787144" w:rsidP="00707853">
      <w:pPr>
        <w:pStyle w:val="Standard"/>
        <w:spacing w:after="0"/>
        <w:jc w:val="center"/>
        <w:rPr>
          <w:del w:id="78" w:author="Acer" w:date="2022-04-26T16:50:00Z"/>
          <w:rFonts w:ascii="Arial" w:hAnsi="Arial" w:cs="Arial"/>
          <w:color w:val="BFBFBF" w:themeColor="background1" w:themeShade="BF"/>
          <w:sz w:val="16"/>
          <w:szCs w:val="16"/>
          <w:lang w:val="pt-PT"/>
          <w:rPrChange w:id="79" w:author="Acer" w:date="2022-04-26T21:41:00Z">
            <w:rPr>
              <w:del w:id="80" w:author="Acer" w:date="2022-04-26T16:50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  <w:pPrChange w:id="81" w:author="Acer" w:date="2022-04-26T21:43:00Z">
          <w:pPr>
            <w:pStyle w:val="Standard"/>
            <w:spacing w:after="0" w:line="360" w:lineRule="auto"/>
            <w:jc w:val="center"/>
          </w:pPr>
        </w:pPrChange>
      </w:pPr>
      <w:del w:id="82" w:author="Acer" w:date="2022-04-26T16:50:00Z"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3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SUGESTÃO:  usar M</w:delText>
        </w:r>
        <w:r w:rsidR="0075199A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4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5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=</w:delText>
        </w:r>
        <w:r w:rsidR="0075199A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6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7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N, ex.  M</w:delText>
        </w:r>
        <w:r w:rsidR="0075199A"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8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= </w:delText>
        </w:r>
        <w:r w:rsidRPr="00F33DD0" w:rsidDel="00D64F71">
          <w:rPr>
            <w:rFonts w:ascii="Arial" w:hAnsi="Arial" w:cs="Arial"/>
            <w:color w:val="BFBFBF" w:themeColor="background1" w:themeShade="BF"/>
            <w:sz w:val="16"/>
            <w:szCs w:val="16"/>
            <w:lang w:val="pt-PT"/>
            <w:rPrChange w:id="89" w:author="Acer" w:date="2022-04-26T21:41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N = 100K 200K .. 1000K </w:delText>
        </w:r>
      </w:del>
    </w:p>
    <w:p w14:paraId="22FEDB43" w14:textId="70D76544" w:rsidR="00555E34" w:rsidRPr="00F33DD0" w:rsidDel="00D64F71" w:rsidRDefault="00555E34" w:rsidP="00707853">
      <w:pPr>
        <w:pStyle w:val="Standard"/>
        <w:spacing w:after="0"/>
        <w:rPr>
          <w:del w:id="90" w:author="Acer" w:date="2022-04-26T16:50:00Z"/>
          <w:rFonts w:ascii="Arial" w:hAnsi="Arial" w:cs="Arial"/>
          <w:sz w:val="20"/>
          <w:szCs w:val="20"/>
          <w:lang w:val="pt-PT"/>
          <w:rPrChange w:id="91" w:author="Acer" w:date="2022-04-26T21:41:00Z">
            <w:rPr>
              <w:del w:id="92" w:author="Acer" w:date="2022-04-26T16:50:00Z"/>
              <w:sz w:val="20"/>
              <w:szCs w:val="20"/>
              <w:lang w:val="pt-PT"/>
            </w:rPr>
          </w:rPrChange>
        </w:rPr>
        <w:pPrChange w:id="93" w:author="Acer" w:date="2022-04-26T21:43:00Z">
          <w:pPr>
            <w:pStyle w:val="Standard"/>
            <w:spacing w:after="0" w:line="360" w:lineRule="auto"/>
          </w:pPr>
        </w:pPrChange>
      </w:pPr>
    </w:p>
    <w:p w14:paraId="262E57FB" w14:textId="1254DC37" w:rsidR="00555E34" w:rsidRPr="00F33DD0" w:rsidDel="00D64F71" w:rsidRDefault="00555E34" w:rsidP="00707853">
      <w:pPr>
        <w:pStyle w:val="Standard"/>
        <w:spacing w:after="0"/>
        <w:rPr>
          <w:del w:id="94" w:author="Acer" w:date="2022-04-26T16:50:00Z"/>
          <w:rFonts w:ascii="Arial" w:hAnsi="Arial" w:cs="Arial"/>
          <w:sz w:val="20"/>
          <w:szCs w:val="20"/>
          <w:lang w:val="pt-PT"/>
          <w:rPrChange w:id="95" w:author="Acer" w:date="2022-04-26T21:41:00Z">
            <w:rPr>
              <w:del w:id="96" w:author="Acer" w:date="2022-04-26T16:50:00Z"/>
              <w:sz w:val="20"/>
              <w:szCs w:val="20"/>
              <w:lang w:val="pt-PT"/>
            </w:rPr>
          </w:rPrChange>
        </w:rPr>
        <w:pPrChange w:id="97" w:author="Acer" w:date="2022-04-26T21:43:00Z">
          <w:pPr>
            <w:pStyle w:val="Standard"/>
            <w:spacing w:after="0" w:line="360" w:lineRule="auto"/>
          </w:pPr>
        </w:pPrChange>
      </w:pPr>
    </w:p>
    <w:p w14:paraId="12CFCBAF" w14:textId="5C90DCDB" w:rsidR="00555E34" w:rsidRPr="00F33DD0" w:rsidDel="00D64F71" w:rsidRDefault="00555E34" w:rsidP="00707853">
      <w:pPr>
        <w:pStyle w:val="Standard"/>
        <w:spacing w:after="0"/>
        <w:rPr>
          <w:del w:id="98" w:author="Acer" w:date="2022-04-26T16:50:00Z"/>
          <w:rFonts w:ascii="Arial" w:hAnsi="Arial" w:cs="Arial"/>
          <w:sz w:val="20"/>
          <w:szCs w:val="20"/>
          <w:lang w:val="pt-PT"/>
          <w:rPrChange w:id="99" w:author="Acer" w:date="2022-04-26T21:41:00Z">
            <w:rPr>
              <w:del w:id="100" w:author="Acer" w:date="2022-04-26T16:50:00Z"/>
              <w:sz w:val="20"/>
              <w:szCs w:val="20"/>
              <w:lang w:val="pt-PT"/>
            </w:rPr>
          </w:rPrChange>
        </w:rPr>
        <w:pPrChange w:id="101" w:author="Acer" w:date="2022-04-26T21:43:00Z">
          <w:pPr>
            <w:pStyle w:val="Standard"/>
            <w:spacing w:after="0" w:line="360" w:lineRule="auto"/>
          </w:pPr>
        </w:pPrChange>
      </w:pPr>
    </w:p>
    <w:p w14:paraId="4EF99D0E" w14:textId="3C75A436" w:rsidR="0075199A" w:rsidRPr="00F33DD0" w:rsidDel="00D64F71" w:rsidRDefault="0075199A" w:rsidP="00707853">
      <w:pPr>
        <w:pStyle w:val="Standard"/>
        <w:spacing w:after="0"/>
        <w:rPr>
          <w:del w:id="102" w:author="Acer" w:date="2022-04-26T16:50:00Z"/>
          <w:rFonts w:ascii="Arial" w:hAnsi="Arial" w:cs="Arial"/>
          <w:sz w:val="20"/>
          <w:szCs w:val="20"/>
          <w:lang w:val="pt-PT"/>
          <w:rPrChange w:id="103" w:author="Acer" w:date="2022-04-26T21:41:00Z">
            <w:rPr>
              <w:del w:id="104" w:author="Acer" w:date="2022-04-26T16:50:00Z"/>
              <w:sz w:val="20"/>
              <w:szCs w:val="20"/>
              <w:lang w:val="pt-PT"/>
            </w:rPr>
          </w:rPrChange>
        </w:rPr>
        <w:pPrChange w:id="105" w:author="Acer" w:date="2022-04-26T21:43:00Z">
          <w:pPr>
            <w:pStyle w:val="Standard"/>
            <w:spacing w:after="0" w:line="360" w:lineRule="auto"/>
          </w:pPr>
        </w:pPrChange>
      </w:pPr>
    </w:p>
    <w:p w14:paraId="1766999B" w14:textId="561F8209" w:rsidR="0075199A" w:rsidRPr="00F33DD0" w:rsidDel="00D64F71" w:rsidRDefault="0075199A" w:rsidP="00707853">
      <w:pPr>
        <w:pStyle w:val="Standard"/>
        <w:spacing w:after="0"/>
        <w:rPr>
          <w:del w:id="106" w:author="Acer" w:date="2022-04-26T16:50:00Z"/>
          <w:rFonts w:ascii="Arial" w:hAnsi="Arial" w:cs="Arial"/>
          <w:sz w:val="20"/>
          <w:szCs w:val="20"/>
          <w:lang w:val="pt-PT"/>
          <w:rPrChange w:id="107" w:author="Acer" w:date="2022-04-26T21:41:00Z">
            <w:rPr>
              <w:del w:id="108" w:author="Acer" w:date="2022-04-26T16:50:00Z"/>
              <w:sz w:val="20"/>
              <w:szCs w:val="20"/>
              <w:lang w:val="pt-PT"/>
            </w:rPr>
          </w:rPrChange>
        </w:rPr>
        <w:pPrChange w:id="109" w:author="Acer" w:date="2022-04-26T21:43:00Z">
          <w:pPr>
            <w:pStyle w:val="Standard"/>
            <w:spacing w:after="0" w:line="360" w:lineRule="auto"/>
          </w:pPr>
        </w:pPrChange>
      </w:pPr>
    </w:p>
    <w:p w14:paraId="39A7AF80" w14:textId="77777777" w:rsidR="0075199A" w:rsidRPr="00F33DD0" w:rsidDel="00D64F71" w:rsidRDefault="0075199A" w:rsidP="00707853">
      <w:pPr>
        <w:pStyle w:val="Standard"/>
        <w:spacing w:after="0"/>
        <w:rPr>
          <w:del w:id="110" w:author="Acer" w:date="2022-04-26T16:50:00Z"/>
          <w:rFonts w:ascii="Arial" w:hAnsi="Arial" w:cs="Arial"/>
          <w:sz w:val="20"/>
          <w:szCs w:val="20"/>
          <w:lang w:val="pt-PT"/>
          <w:rPrChange w:id="111" w:author="Acer" w:date="2022-04-26T21:41:00Z">
            <w:rPr>
              <w:del w:id="112" w:author="Acer" w:date="2022-04-26T16:50:00Z"/>
              <w:sz w:val="20"/>
              <w:szCs w:val="20"/>
              <w:lang w:val="pt-PT"/>
            </w:rPr>
          </w:rPrChange>
        </w:rPr>
        <w:pPrChange w:id="113" w:author="Acer" w:date="2022-04-26T21:43:00Z">
          <w:pPr>
            <w:pStyle w:val="Standard"/>
            <w:spacing w:after="0" w:line="360" w:lineRule="auto"/>
          </w:pPr>
        </w:pPrChange>
      </w:pPr>
    </w:p>
    <w:p w14:paraId="4ACB83B8" w14:textId="77777777" w:rsidR="00555E34" w:rsidRPr="00F33DD0" w:rsidDel="00D64F71" w:rsidRDefault="00555E34" w:rsidP="00707853">
      <w:pPr>
        <w:pStyle w:val="Standard"/>
        <w:spacing w:after="0"/>
        <w:rPr>
          <w:del w:id="114" w:author="Acer" w:date="2022-04-26T16:50:00Z"/>
          <w:rFonts w:ascii="Arial" w:hAnsi="Arial" w:cs="Arial"/>
          <w:sz w:val="20"/>
          <w:szCs w:val="20"/>
          <w:lang w:val="pt-PT"/>
          <w:rPrChange w:id="115" w:author="Acer" w:date="2022-04-26T21:41:00Z">
            <w:rPr>
              <w:del w:id="116" w:author="Acer" w:date="2022-04-26T16:50:00Z"/>
              <w:sz w:val="20"/>
              <w:szCs w:val="20"/>
              <w:lang w:val="pt-PT"/>
            </w:rPr>
          </w:rPrChange>
        </w:rPr>
        <w:pPrChange w:id="117" w:author="Acer" w:date="2022-04-26T21:43:00Z">
          <w:pPr>
            <w:pStyle w:val="Standard"/>
            <w:spacing w:after="0" w:line="360" w:lineRule="auto"/>
          </w:pPr>
        </w:pPrChange>
      </w:pPr>
    </w:p>
    <w:p w14:paraId="02179121" w14:textId="5D275203" w:rsidR="00707853" w:rsidRPr="00707853" w:rsidRDefault="0001458C" w:rsidP="00707853">
      <w:pPr>
        <w:spacing w:after="86" w:line="276" w:lineRule="auto"/>
        <w:rPr>
          <w:rFonts w:ascii="Arial" w:hAnsi="Arial" w:cs="Arial"/>
          <w:sz w:val="20"/>
          <w:lang w:val="pt-PT"/>
          <w:rPrChange w:id="118" w:author="Acer" w:date="2022-04-26T21:43:00Z">
            <w:rPr>
              <w:lang w:val="pt-PT"/>
            </w:rPr>
          </w:rPrChange>
        </w:rPr>
        <w:pPrChange w:id="119" w:author="Acer" w:date="2022-04-26T21:43:00Z">
          <w:pPr>
            <w:spacing w:after="86" w:line="265" w:lineRule="auto"/>
            <w:ind w:left="-5" w:hanging="10"/>
          </w:pPr>
        </w:pPrChange>
      </w:pPr>
      <w:r w:rsidRPr="00F33DD0">
        <w:rPr>
          <w:rFonts w:ascii="Arial" w:hAnsi="Arial" w:cs="Arial"/>
          <w:sz w:val="20"/>
          <w:lang w:val="pt-PT"/>
          <w:rPrChange w:id="120" w:author="Acer" w:date="2022-04-26T21:41:00Z">
            <w:rPr>
              <w:sz w:val="20"/>
              <w:lang w:val="pt-PT"/>
            </w:rPr>
          </w:rPrChange>
        </w:rPr>
        <w:t xml:space="preserve">A expressão O(f(n)) </w:t>
      </w:r>
      <w:r w:rsidR="0075199A" w:rsidRPr="00F33DD0">
        <w:rPr>
          <w:rFonts w:ascii="Arial" w:hAnsi="Arial" w:cs="Arial"/>
          <w:sz w:val="20"/>
          <w:lang w:val="pt-PT"/>
          <w:rPrChange w:id="121" w:author="Acer" w:date="2022-04-26T21:41:00Z">
            <w:rPr>
              <w:sz w:val="20"/>
              <w:lang w:val="pt-PT"/>
            </w:rPr>
          </w:rPrChange>
        </w:rPr>
        <w:t xml:space="preserve">para a complexidade </w:t>
      </w:r>
      <w:r w:rsidR="008838D5" w:rsidRPr="00F33DD0">
        <w:rPr>
          <w:rFonts w:ascii="Arial" w:hAnsi="Arial" w:cs="Arial"/>
          <w:sz w:val="20"/>
          <w:lang w:val="pt-PT"/>
          <w:rPrChange w:id="122" w:author="Acer" w:date="2022-04-26T21:41:00Z">
            <w:rPr>
              <w:sz w:val="20"/>
              <w:lang w:val="pt-PT"/>
            </w:rPr>
          </w:rPrChange>
        </w:rPr>
        <w:t>temporal</w:t>
      </w:r>
      <w:r w:rsidR="0075199A" w:rsidRPr="00F33DD0">
        <w:rPr>
          <w:rFonts w:ascii="Arial" w:hAnsi="Arial" w:cs="Arial"/>
          <w:sz w:val="20"/>
          <w:lang w:val="pt-PT"/>
          <w:rPrChange w:id="123" w:author="Acer" w:date="2022-04-26T21:41:00Z">
            <w:rPr>
              <w:sz w:val="20"/>
              <w:lang w:val="pt-PT"/>
            </w:rPr>
          </w:rPrChange>
        </w:rPr>
        <w:t xml:space="preserve"> </w:t>
      </w:r>
      <w:r w:rsidRPr="00F33DD0">
        <w:rPr>
          <w:rFonts w:ascii="Arial" w:hAnsi="Arial" w:cs="Arial"/>
          <w:sz w:val="20"/>
          <w:lang w:val="pt-PT"/>
          <w:rPrChange w:id="124" w:author="Acer" w:date="2022-04-26T21:41:00Z">
            <w:rPr>
              <w:sz w:val="20"/>
              <w:lang w:val="pt-PT"/>
            </w:rPr>
          </w:rPrChange>
        </w:rPr>
        <w:t>está de acordo com o esperado</w:t>
      </w:r>
      <w:r w:rsidR="00555E34" w:rsidRPr="00F33DD0">
        <w:rPr>
          <w:rFonts w:ascii="Arial" w:hAnsi="Arial" w:cs="Arial"/>
          <w:sz w:val="20"/>
          <w:lang w:val="pt-PT"/>
          <w:rPrChange w:id="125" w:author="Acer" w:date="2022-04-26T21:41:00Z">
            <w:rPr>
              <w:sz w:val="20"/>
              <w:lang w:val="pt-PT"/>
            </w:rPr>
          </w:rPrChange>
        </w:rPr>
        <w:t xml:space="preserve"> para as soluções S1 e S2</w:t>
      </w:r>
      <w:r w:rsidRPr="00F33DD0">
        <w:rPr>
          <w:rFonts w:ascii="Arial" w:hAnsi="Arial" w:cs="Arial"/>
          <w:sz w:val="20"/>
          <w:lang w:val="pt-PT"/>
          <w:rPrChange w:id="126" w:author="Acer" w:date="2022-04-26T21:41:00Z">
            <w:rPr>
              <w:sz w:val="20"/>
              <w:lang w:val="pt-PT"/>
            </w:rPr>
          </w:rPrChange>
        </w:rPr>
        <w:t xml:space="preserve">? Justifique. </w:t>
      </w:r>
    </w:p>
    <w:p w14:paraId="3855336A" w14:textId="514488A9" w:rsidR="0001458C" w:rsidRPr="00F33DD0" w:rsidDel="006C1086" w:rsidRDefault="006C1086" w:rsidP="00707853">
      <w:pPr>
        <w:spacing w:after="0" w:line="276" w:lineRule="auto"/>
        <w:ind w:left="-5" w:hanging="10"/>
        <w:rPr>
          <w:del w:id="127" w:author="Acer" w:date="2022-04-26T21:24:00Z"/>
          <w:rFonts w:ascii="Arial" w:hAnsi="Arial" w:cs="Arial"/>
          <w:sz w:val="20"/>
          <w:lang w:val="pt-PT"/>
          <w:rPrChange w:id="128" w:author="Acer" w:date="2022-04-26T21:42:00Z">
            <w:rPr>
              <w:del w:id="129" w:author="Acer" w:date="2022-04-26T21:24:00Z"/>
              <w:sz w:val="20"/>
              <w:lang w:val="pt-PT"/>
            </w:rPr>
          </w:rPrChange>
        </w:rPr>
        <w:pPrChange w:id="130" w:author="Acer" w:date="2022-04-26T21:43:00Z">
          <w:pPr>
            <w:spacing w:after="0"/>
            <w:ind w:left="-5" w:hanging="10"/>
          </w:pPr>
        </w:pPrChange>
      </w:pPr>
      <w:ins w:id="131" w:author="Acer" w:date="2022-04-26T21:24:00Z">
        <w:r w:rsidRPr="00F33DD0">
          <w:rPr>
            <w:rFonts w:ascii="Arial" w:hAnsi="Arial" w:cs="Arial"/>
            <w:sz w:val="20"/>
            <w:lang w:val="pt-PT"/>
            <w:rPrChange w:id="132" w:author="Acer" w:date="2022-04-26T21:42:00Z">
              <w:rPr>
                <w:sz w:val="20"/>
                <w:lang w:val="pt-PT"/>
              </w:rPr>
            </w:rPrChange>
          </w:rPr>
          <w:t xml:space="preserve">Sim, está de </w:t>
        </w:r>
      </w:ins>
      <w:ins w:id="133" w:author="Acer" w:date="2022-04-26T21:25:00Z">
        <w:r w:rsidRPr="00F33DD0">
          <w:rPr>
            <w:rFonts w:ascii="Arial" w:hAnsi="Arial" w:cs="Arial"/>
            <w:sz w:val="20"/>
            <w:lang w:val="pt-PT"/>
            <w:rPrChange w:id="134" w:author="Acer" w:date="2022-04-26T21:42:00Z">
              <w:rPr>
                <w:sz w:val="20"/>
                <w:lang w:val="pt-PT"/>
              </w:rPr>
            </w:rPrChange>
          </w:rPr>
          <w:t>acordo com o esperado. Para a S1 e</w:t>
        </w:r>
      </w:ins>
      <w:ins w:id="135" w:author="Acer" w:date="2022-04-26T21:26:00Z">
        <w:r w:rsidRPr="00F33DD0">
          <w:rPr>
            <w:rFonts w:ascii="Arial" w:hAnsi="Arial" w:cs="Arial"/>
            <w:sz w:val="20"/>
            <w:lang w:val="pt-PT"/>
            <w:rPrChange w:id="136" w:author="Acer" w:date="2022-04-26T21:42:00Z">
              <w:rPr>
                <w:sz w:val="20"/>
                <w:lang w:val="pt-PT"/>
              </w:rPr>
            </w:rPrChange>
          </w:rPr>
          <w:t>s</w:t>
        </w:r>
      </w:ins>
      <w:ins w:id="137" w:author="Acer" w:date="2022-04-26T21:25:00Z">
        <w:r w:rsidRPr="00F33DD0">
          <w:rPr>
            <w:rFonts w:ascii="Arial" w:hAnsi="Arial" w:cs="Arial"/>
            <w:sz w:val="20"/>
            <w:lang w:val="pt-PT"/>
            <w:rPrChange w:id="138" w:author="Acer" w:date="2022-04-26T21:42:00Z">
              <w:rPr>
                <w:sz w:val="20"/>
                <w:lang w:val="pt-PT"/>
              </w:rPr>
            </w:rPrChange>
          </w:rPr>
          <w:t>perava-se uma complexidade O(n</w:t>
        </w:r>
        <w:r w:rsidRPr="00F33DD0">
          <w:rPr>
            <w:rFonts w:ascii="Arial" w:hAnsi="Arial" w:cs="Arial"/>
            <w:sz w:val="20"/>
            <w:vertAlign w:val="superscript"/>
            <w:lang w:val="pt-PT"/>
            <w:rPrChange w:id="139" w:author="Acer" w:date="2022-04-26T21:42:00Z">
              <w:rPr>
                <w:sz w:val="20"/>
                <w:vertAlign w:val="superscript"/>
                <w:lang w:val="pt-PT"/>
              </w:rPr>
            </w:rPrChange>
          </w:rPr>
          <w:t>2</w:t>
        </w:r>
        <w:r w:rsidRPr="00F33DD0">
          <w:rPr>
            <w:rFonts w:ascii="Arial" w:hAnsi="Arial" w:cs="Arial"/>
            <w:sz w:val="20"/>
            <w:lang w:val="pt-PT"/>
            <w:rPrChange w:id="140" w:author="Acer" w:date="2022-04-26T21:42:00Z">
              <w:rPr>
                <w:sz w:val="20"/>
                <w:lang w:val="pt-PT"/>
              </w:rPr>
            </w:rPrChange>
          </w:rPr>
          <w:t>) pois</w:t>
        </w:r>
      </w:ins>
      <w:ins w:id="141" w:author="Acer" w:date="2022-04-26T21:26:00Z">
        <w:r w:rsidRPr="00F33DD0">
          <w:rPr>
            <w:rFonts w:ascii="Arial" w:hAnsi="Arial" w:cs="Arial"/>
            <w:sz w:val="20"/>
            <w:lang w:val="pt-PT"/>
            <w:rPrChange w:id="142" w:author="Acer" w:date="2022-04-26T21:42:00Z">
              <w:rPr>
                <w:sz w:val="20"/>
                <w:lang w:val="pt-PT"/>
              </w:rPr>
            </w:rPrChange>
          </w:rPr>
          <w:t xml:space="preserve"> o calculo do percentil será sempre O(n), para m </w:t>
        </w:r>
      </w:ins>
      <w:ins w:id="143" w:author="Acer" w:date="2022-04-26T21:27:00Z">
        <w:r w:rsidRPr="00F33DD0">
          <w:rPr>
            <w:rFonts w:ascii="Arial" w:hAnsi="Arial" w:cs="Arial"/>
            <w:sz w:val="20"/>
            <w:lang w:val="pt-PT"/>
            <w:rPrChange w:id="144" w:author="Acer" w:date="2022-04-26T21:42:00Z">
              <w:rPr>
                <w:sz w:val="20"/>
                <w:lang w:val="pt-PT"/>
              </w:rPr>
            </w:rPrChange>
          </w:rPr>
          <w:t>elementos: O(m*n).</w:t>
        </w:r>
      </w:ins>
      <w:ins w:id="145" w:author="Acer" w:date="2022-04-26T21:25:00Z">
        <w:r w:rsidRPr="00F33DD0" w:rsidDel="006C1086">
          <w:rPr>
            <w:rFonts w:ascii="Arial" w:hAnsi="Arial" w:cs="Arial"/>
            <w:sz w:val="20"/>
            <w:lang w:val="pt-PT"/>
            <w:rPrChange w:id="146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</w:ins>
      <w:del w:id="147" w:author="Acer" w:date="2022-04-26T21:24:00Z">
        <w:r w:rsidR="0001458C" w:rsidRPr="00F33DD0" w:rsidDel="006C1086">
          <w:rPr>
            <w:rFonts w:ascii="Arial" w:hAnsi="Arial" w:cs="Arial"/>
            <w:sz w:val="20"/>
            <w:lang w:val="pt-PT"/>
            <w:rPrChange w:id="148" w:author="Acer" w:date="2022-04-26T21:42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3B048D2C" w14:textId="77777777" w:rsidR="006C1086" w:rsidRPr="00F33DD0" w:rsidRDefault="006C1086" w:rsidP="00707853">
      <w:pPr>
        <w:spacing w:after="86" w:line="276" w:lineRule="auto"/>
        <w:ind w:left="-15"/>
        <w:rPr>
          <w:ins w:id="149" w:author="Acer" w:date="2022-04-26T21:27:00Z"/>
          <w:rFonts w:ascii="Arial" w:hAnsi="Arial" w:cs="Arial"/>
          <w:sz w:val="20"/>
          <w:lang w:val="pt-PT"/>
          <w:rPrChange w:id="150" w:author="Acer" w:date="2022-04-26T21:42:00Z">
            <w:rPr>
              <w:ins w:id="151" w:author="Acer" w:date="2022-04-26T21:27:00Z"/>
              <w:sz w:val="20"/>
              <w:lang w:val="pt-PT"/>
            </w:rPr>
          </w:rPrChange>
        </w:rPr>
        <w:pPrChange w:id="152" w:author="Acer" w:date="2022-04-26T21:43:00Z">
          <w:pPr>
            <w:spacing w:after="86" w:line="265" w:lineRule="auto"/>
            <w:ind w:left="-15"/>
          </w:pPr>
        </w:pPrChange>
      </w:pPr>
    </w:p>
    <w:p w14:paraId="306B9DC9" w14:textId="39271EAC" w:rsidR="006C1086" w:rsidRDefault="006C1086" w:rsidP="00707853">
      <w:pPr>
        <w:spacing w:after="86"/>
        <w:ind w:left="-15"/>
        <w:rPr>
          <w:ins w:id="153" w:author="Acer" w:date="2022-04-26T21:42:00Z"/>
          <w:rFonts w:ascii="Arial" w:hAnsi="Arial" w:cs="Arial"/>
          <w:sz w:val="20"/>
          <w:lang w:val="pt-PT"/>
        </w:rPr>
        <w:pPrChange w:id="154" w:author="Acer" w:date="2022-04-26T21:43:00Z">
          <w:pPr>
            <w:spacing w:after="86"/>
            <w:ind w:left="-15"/>
          </w:pPr>
        </w:pPrChange>
      </w:pPr>
      <w:ins w:id="155" w:author="Acer" w:date="2022-04-26T21:27:00Z">
        <w:r w:rsidRPr="00F33DD0">
          <w:rPr>
            <w:rFonts w:ascii="Arial" w:hAnsi="Arial" w:cs="Arial"/>
            <w:sz w:val="20"/>
            <w:lang w:val="pt-PT"/>
            <w:rPrChange w:id="156" w:author="Acer" w:date="2022-04-26T21:42:00Z">
              <w:rPr>
                <w:sz w:val="20"/>
                <w:lang w:val="pt-PT"/>
              </w:rPr>
            </w:rPrChange>
          </w:rPr>
          <w:t>Para a S</w:t>
        </w:r>
        <w:r w:rsidRPr="00F33DD0">
          <w:rPr>
            <w:rFonts w:ascii="Arial" w:hAnsi="Arial" w:cs="Arial"/>
            <w:sz w:val="20"/>
            <w:lang w:val="pt-PT"/>
            <w:rPrChange w:id="157" w:author="Acer" w:date="2022-04-26T21:42:00Z">
              <w:rPr>
                <w:sz w:val="20"/>
                <w:lang w:val="pt-PT"/>
              </w:rPr>
            </w:rPrChange>
          </w:rPr>
          <w:t>2</w:t>
        </w:r>
        <w:r w:rsidRPr="00F33DD0">
          <w:rPr>
            <w:rFonts w:ascii="Arial" w:hAnsi="Arial" w:cs="Arial"/>
            <w:sz w:val="20"/>
            <w:lang w:val="pt-PT"/>
            <w:rPrChange w:id="158" w:author="Acer" w:date="2022-04-26T21:42:00Z">
              <w:rPr>
                <w:sz w:val="20"/>
                <w:lang w:val="pt-PT"/>
              </w:rPr>
            </w:rPrChange>
          </w:rPr>
          <w:t xml:space="preserve"> esperava-se uma complexidade O(n</w:t>
        </w:r>
        <w:r w:rsidRPr="00F33DD0">
          <w:rPr>
            <w:rFonts w:ascii="Arial" w:hAnsi="Arial" w:cs="Arial"/>
            <w:sz w:val="20"/>
            <w:vertAlign w:val="superscript"/>
            <w:lang w:val="pt-PT"/>
            <w:rPrChange w:id="159" w:author="Acer" w:date="2022-04-26T21:42:00Z">
              <w:rPr>
                <w:sz w:val="20"/>
                <w:vertAlign w:val="superscript"/>
                <w:lang w:val="pt-PT"/>
              </w:rPr>
            </w:rPrChange>
          </w:rPr>
          <w:t>2</w:t>
        </w:r>
        <w:r w:rsidRPr="00F33DD0">
          <w:rPr>
            <w:rFonts w:ascii="Arial" w:hAnsi="Arial" w:cs="Arial"/>
            <w:sz w:val="20"/>
            <w:lang w:val="pt-PT"/>
            <w:rPrChange w:id="160" w:author="Acer" w:date="2022-04-26T21:42:00Z">
              <w:rPr>
                <w:sz w:val="20"/>
                <w:lang w:val="pt-PT"/>
              </w:rPr>
            </w:rPrChange>
          </w:rPr>
          <w:t>)</w:t>
        </w:r>
      </w:ins>
      <w:ins w:id="161" w:author="Acer" w:date="2022-04-26T21:32:00Z">
        <w:r w:rsidR="00E17E68" w:rsidRPr="00F33DD0">
          <w:rPr>
            <w:rFonts w:ascii="Arial" w:hAnsi="Arial" w:cs="Arial"/>
            <w:sz w:val="20"/>
            <w:lang w:val="pt-PT"/>
            <w:rPrChange w:id="162" w:author="Acer" w:date="2022-04-26T21:42:00Z">
              <w:rPr>
                <w:sz w:val="20"/>
                <w:lang w:val="pt-PT"/>
              </w:rPr>
            </w:rPrChange>
          </w:rPr>
          <w:t>.</w:t>
        </w:r>
      </w:ins>
      <w:ins w:id="163" w:author="Acer" w:date="2022-04-26T21:27:00Z">
        <w:r w:rsidRPr="00F33DD0">
          <w:rPr>
            <w:rFonts w:ascii="Arial" w:hAnsi="Arial" w:cs="Arial"/>
            <w:sz w:val="20"/>
            <w:lang w:val="pt-PT"/>
            <w:rPrChange w:id="164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</w:ins>
      <w:ins w:id="165" w:author="Acer" w:date="2022-04-26T21:33:00Z">
        <w:r w:rsidR="00E65903" w:rsidRPr="00F33DD0">
          <w:rPr>
            <w:rFonts w:ascii="Arial" w:hAnsi="Arial" w:cs="Arial"/>
            <w:sz w:val="20"/>
            <w:lang w:val="pt-PT"/>
            <w:rPrChange w:id="166" w:author="Acer" w:date="2022-04-26T21:42:00Z">
              <w:rPr>
                <w:sz w:val="20"/>
                <w:lang w:val="pt-PT"/>
              </w:rPr>
            </w:rPrChange>
          </w:rPr>
          <w:t xml:space="preserve">O </w:t>
        </w:r>
        <w:proofErr w:type="spellStart"/>
        <w:r w:rsidR="00E65903" w:rsidRPr="00F33DD0">
          <w:rPr>
            <w:rFonts w:ascii="Arial" w:hAnsi="Arial" w:cs="Arial"/>
            <w:i/>
            <w:sz w:val="20"/>
            <w:lang w:val="pt-PT"/>
            <w:rPrChange w:id="167" w:author="Acer" w:date="2022-04-26T21:42:00Z">
              <w:rPr>
                <w:sz w:val="20"/>
                <w:lang w:val="pt-PT"/>
              </w:rPr>
            </w:rPrChange>
          </w:rPr>
          <w:t>array</w:t>
        </w:r>
        <w:proofErr w:type="spellEnd"/>
        <w:r w:rsidR="00E65903" w:rsidRPr="00F33DD0">
          <w:rPr>
            <w:rFonts w:ascii="Arial" w:hAnsi="Arial" w:cs="Arial"/>
            <w:sz w:val="20"/>
            <w:lang w:val="pt-PT"/>
            <w:rPrChange w:id="168" w:author="Acer" w:date="2022-04-26T21:42:00Z">
              <w:rPr>
                <w:sz w:val="20"/>
                <w:lang w:val="pt-PT"/>
              </w:rPr>
            </w:rPrChange>
          </w:rPr>
          <w:t xml:space="preserve"> foi</w:t>
        </w:r>
      </w:ins>
      <w:ins w:id="169" w:author="Acer" w:date="2022-04-26T21:34:00Z">
        <w:r w:rsidR="00E65903" w:rsidRPr="00F33DD0">
          <w:rPr>
            <w:rFonts w:ascii="Arial" w:hAnsi="Arial" w:cs="Arial"/>
            <w:sz w:val="20"/>
            <w:lang w:val="pt-PT"/>
            <w:rPrChange w:id="170" w:author="Acer" w:date="2022-04-26T21:42:00Z">
              <w:rPr>
                <w:sz w:val="20"/>
                <w:lang w:val="pt-PT"/>
              </w:rPr>
            </w:rPrChange>
          </w:rPr>
          <w:t xml:space="preserve"> ordenado com</w:t>
        </w:r>
      </w:ins>
      <w:ins w:id="171" w:author="Acer" w:date="2022-04-26T21:33:00Z">
        <w:r w:rsidR="00E65903" w:rsidRPr="00F33DD0">
          <w:rPr>
            <w:rFonts w:ascii="Arial" w:hAnsi="Arial" w:cs="Arial"/>
            <w:sz w:val="20"/>
            <w:lang w:val="pt-PT"/>
            <w:rPrChange w:id="172" w:author="Acer" w:date="2022-04-26T21:42:00Z">
              <w:rPr>
                <w:sz w:val="20"/>
                <w:lang w:val="pt-PT"/>
              </w:rPr>
            </w:rPrChange>
          </w:rPr>
          <w:t xml:space="preserve"> um algoritmo de complexidade O(n</w:t>
        </w:r>
        <w:r w:rsidR="00E65903" w:rsidRPr="00F33DD0">
          <w:rPr>
            <w:rFonts w:ascii="Arial" w:hAnsi="Arial" w:cs="Arial"/>
            <w:sz w:val="20"/>
            <w:vertAlign w:val="superscript"/>
            <w:lang w:val="pt-PT"/>
            <w:rPrChange w:id="173" w:author="Acer" w:date="2022-04-26T21:42:00Z">
              <w:rPr>
                <w:sz w:val="20"/>
                <w:vertAlign w:val="superscript"/>
                <w:lang w:val="pt-PT"/>
              </w:rPr>
            </w:rPrChange>
          </w:rPr>
          <w:t>2</w:t>
        </w:r>
        <w:r w:rsidR="00E65903" w:rsidRPr="00F33DD0">
          <w:rPr>
            <w:rFonts w:ascii="Arial" w:hAnsi="Arial" w:cs="Arial"/>
            <w:sz w:val="20"/>
            <w:lang w:val="pt-PT"/>
            <w:rPrChange w:id="174" w:author="Acer" w:date="2022-04-26T21:42:00Z">
              <w:rPr>
                <w:sz w:val="20"/>
                <w:lang w:val="pt-PT"/>
              </w:rPr>
            </w:rPrChange>
          </w:rPr>
          <w:t>)</w:t>
        </w:r>
      </w:ins>
      <w:ins w:id="175" w:author="Acer" w:date="2022-04-26T21:40:00Z">
        <w:r w:rsidR="008D7FD4" w:rsidRPr="00F33DD0">
          <w:rPr>
            <w:rFonts w:ascii="Arial" w:hAnsi="Arial" w:cs="Arial"/>
            <w:sz w:val="20"/>
            <w:lang w:val="pt-PT"/>
            <w:rPrChange w:id="176" w:author="Acer" w:date="2022-04-26T21:42:00Z">
              <w:rPr>
                <w:sz w:val="20"/>
                <w:lang w:val="pt-PT"/>
              </w:rPr>
            </w:rPrChange>
          </w:rPr>
          <w:t xml:space="preserve">, </w:t>
        </w:r>
        <w:proofErr w:type="spellStart"/>
        <w:r w:rsidR="008D7FD4" w:rsidRPr="00F33DD0">
          <w:rPr>
            <w:rFonts w:ascii="Arial" w:hAnsi="Arial" w:cs="Arial"/>
            <w:i/>
            <w:sz w:val="20"/>
            <w:lang w:val="pt-PT"/>
            <w:rPrChange w:id="177" w:author="Acer" w:date="2022-04-26T21:42:00Z">
              <w:rPr>
                <w:sz w:val="20"/>
                <w:lang w:val="pt-PT"/>
              </w:rPr>
            </w:rPrChange>
          </w:rPr>
          <w:t>boble</w:t>
        </w:r>
        <w:proofErr w:type="spellEnd"/>
        <w:r w:rsidR="008D7FD4" w:rsidRPr="00F33DD0">
          <w:rPr>
            <w:rFonts w:ascii="Arial" w:hAnsi="Arial" w:cs="Arial"/>
            <w:i/>
            <w:sz w:val="20"/>
            <w:lang w:val="pt-PT"/>
            <w:rPrChange w:id="178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  <w:proofErr w:type="spellStart"/>
        <w:r w:rsidR="008D7FD4" w:rsidRPr="00F33DD0">
          <w:rPr>
            <w:rFonts w:ascii="Arial" w:hAnsi="Arial" w:cs="Arial"/>
            <w:i/>
            <w:sz w:val="20"/>
            <w:lang w:val="pt-PT"/>
            <w:rPrChange w:id="179" w:author="Acer" w:date="2022-04-26T21:42:00Z">
              <w:rPr>
                <w:sz w:val="20"/>
                <w:lang w:val="pt-PT"/>
              </w:rPr>
            </w:rPrChange>
          </w:rPr>
          <w:t>sort</w:t>
        </w:r>
      </w:ins>
      <w:proofErr w:type="spellEnd"/>
      <w:ins w:id="180" w:author="Acer" w:date="2022-04-26T21:33:00Z">
        <w:r w:rsidR="00E65903" w:rsidRPr="00F33DD0">
          <w:rPr>
            <w:rFonts w:ascii="Arial" w:hAnsi="Arial" w:cs="Arial"/>
            <w:sz w:val="20"/>
            <w:lang w:val="pt-PT"/>
            <w:rPrChange w:id="181" w:author="Acer" w:date="2022-04-26T21:42:00Z">
              <w:rPr>
                <w:sz w:val="20"/>
                <w:lang w:val="pt-PT"/>
              </w:rPr>
            </w:rPrChange>
          </w:rPr>
          <w:t>.</w:t>
        </w:r>
      </w:ins>
      <w:ins w:id="182" w:author="Acer" w:date="2022-04-26T21:34:00Z">
        <w:r w:rsidR="00E65903" w:rsidRPr="00F33DD0">
          <w:rPr>
            <w:rFonts w:ascii="Arial" w:hAnsi="Arial" w:cs="Arial"/>
            <w:sz w:val="20"/>
            <w:lang w:val="pt-PT"/>
            <w:rPrChange w:id="183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</w:ins>
      <w:ins w:id="184" w:author="Acer" w:date="2022-04-26T21:32:00Z">
        <w:r w:rsidR="00E17E68" w:rsidRPr="00F33DD0">
          <w:rPr>
            <w:rFonts w:ascii="Arial" w:hAnsi="Arial" w:cs="Arial"/>
            <w:sz w:val="20"/>
            <w:lang w:val="pt-PT"/>
            <w:rPrChange w:id="185" w:author="Acer" w:date="2022-04-26T21:42:00Z">
              <w:rPr>
                <w:sz w:val="20"/>
                <w:lang w:val="pt-PT"/>
              </w:rPr>
            </w:rPrChange>
          </w:rPr>
          <w:t>O</w:t>
        </w:r>
      </w:ins>
      <w:ins w:id="186" w:author="Acer" w:date="2022-04-26T21:27:00Z">
        <w:r w:rsidRPr="00F33DD0">
          <w:rPr>
            <w:rFonts w:ascii="Arial" w:hAnsi="Arial" w:cs="Arial"/>
            <w:sz w:val="20"/>
            <w:lang w:val="pt-PT"/>
            <w:rPrChange w:id="187" w:author="Acer" w:date="2022-04-26T21:42:00Z">
              <w:rPr>
                <w:sz w:val="20"/>
                <w:lang w:val="pt-PT"/>
              </w:rPr>
            </w:rPrChange>
          </w:rPr>
          <w:t xml:space="preserve"> calculo do percentil será</w:t>
        </w:r>
        <w:r w:rsidRPr="00F33DD0">
          <w:rPr>
            <w:rFonts w:ascii="Arial" w:hAnsi="Arial" w:cs="Arial"/>
            <w:sz w:val="20"/>
            <w:lang w:val="pt-PT"/>
            <w:rPrChange w:id="188" w:author="Acer" w:date="2022-04-26T21:42:00Z">
              <w:rPr>
                <w:sz w:val="20"/>
                <w:lang w:val="pt-PT"/>
              </w:rPr>
            </w:rPrChange>
          </w:rPr>
          <w:t xml:space="preserve"> no pior caso</w:t>
        </w:r>
        <w:r w:rsidRPr="00F33DD0">
          <w:rPr>
            <w:rFonts w:ascii="Arial" w:hAnsi="Arial" w:cs="Arial"/>
            <w:sz w:val="20"/>
            <w:lang w:val="pt-PT"/>
            <w:rPrChange w:id="189" w:author="Acer" w:date="2022-04-26T21:42:00Z">
              <w:rPr>
                <w:sz w:val="20"/>
                <w:lang w:val="pt-PT"/>
              </w:rPr>
            </w:rPrChange>
          </w:rPr>
          <w:t xml:space="preserve"> O(n),</w:t>
        </w:r>
        <w:r w:rsidRPr="00F33DD0">
          <w:rPr>
            <w:rFonts w:ascii="Arial" w:hAnsi="Arial" w:cs="Arial"/>
            <w:sz w:val="20"/>
            <w:lang w:val="pt-PT"/>
            <w:rPrChange w:id="190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</w:ins>
      <w:ins w:id="191" w:author="Acer" w:date="2022-04-26T21:29:00Z">
        <w:r w:rsidRPr="00F33DD0">
          <w:rPr>
            <w:rFonts w:ascii="Arial" w:hAnsi="Arial" w:cs="Arial"/>
            <w:sz w:val="20"/>
            <w:lang w:val="pt-PT"/>
            <w:rPrChange w:id="192" w:author="Acer" w:date="2022-04-26T21:42:00Z">
              <w:rPr>
                <w:sz w:val="20"/>
                <w:lang w:val="pt-PT"/>
              </w:rPr>
            </w:rPrChange>
          </w:rPr>
          <w:t>(</w:t>
        </w:r>
      </w:ins>
      <w:ins w:id="193" w:author="Acer" w:date="2022-04-26T21:27:00Z">
        <w:r w:rsidRPr="00F33DD0">
          <w:rPr>
            <w:rFonts w:ascii="Arial" w:hAnsi="Arial" w:cs="Arial"/>
            <w:sz w:val="20"/>
            <w:lang w:val="pt-PT"/>
            <w:rPrChange w:id="194" w:author="Acer" w:date="2022-04-26T21:42:00Z">
              <w:rPr>
                <w:sz w:val="20"/>
                <w:lang w:val="pt-PT"/>
              </w:rPr>
            </w:rPrChange>
          </w:rPr>
          <w:t>pois</w:t>
        </w:r>
      </w:ins>
      <w:ins w:id="195" w:author="Acer" w:date="2022-04-26T21:28:00Z">
        <w:r w:rsidRPr="00F33DD0">
          <w:rPr>
            <w:rFonts w:ascii="Arial" w:hAnsi="Arial" w:cs="Arial"/>
            <w:sz w:val="20"/>
            <w:lang w:val="pt-PT"/>
            <w:rPrChange w:id="196" w:author="Acer" w:date="2022-04-26T21:42:00Z">
              <w:rPr>
                <w:sz w:val="20"/>
                <w:lang w:val="pt-PT"/>
              </w:rPr>
            </w:rPrChange>
          </w:rPr>
          <w:t xml:space="preserve"> como o </w:t>
        </w:r>
        <w:proofErr w:type="spellStart"/>
        <w:r w:rsidRPr="00F33DD0">
          <w:rPr>
            <w:rFonts w:ascii="Arial" w:hAnsi="Arial" w:cs="Arial"/>
            <w:i/>
            <w:sz w:val="20"/>
            <w:lang w:val="pt-PT"/>
            <w:rPrChange w:id="197" w:author="Acer" w:date="2022-04-26T21:42:00Z">
              <w:rPr>
                <w:sz w:val="20"/>
                <w:lang w:val="pt-PT"/>
              </w:rPr>
            </w:rPrChange>
          </w:rPr>
          <w:t>array</w:t>
        </w:r>
        <w:proofErr w:type="spellEnd"/>
        <w:r w:rsidRPr="00F33DD0">
          <w:rPr>
            <w:rFonts w:ascii="Arial" w:hAnsi="Arial" w:cs="Arial"/>
            <w:sz w:val="20"/>
            <w:lang w:val="pt-PT"/>
            <w:rPrChange w:id="198" w:author="Acer" w:date="2022-04-26T21:42:00Z">
              <w:rPr>
                <w:sz w:val="20"/>
                <w:lang w:val="pt-PT"/>
              </w:rPr>
            </w:rPrChange>
          </w:rPr>
          <w:t xml:space="preserve"> está ordenado</w:t>
        </w:r>
      </w:ins>
      <w:ins w:id="199" w:author="Acer" w:date="2022-04-26T21:29:00Z">
        <w:r w:rsidRPr="00F33DD0">
          <w:rPr>
            <w:rFonts w:ascii="Arial" w:hAnsi="Arial" w:cs="Arial"/>
            <w:sz w:val="20"/>
            <w:lang w:val="pt-PT"/>
            <w:rPrChange w:id="200" w:author="Acer" w:date="2022-04-26T21:42:00Z">
              <w:rPr>
                <w:sz w:val="20"/>
                <w:lang w:val="pt-PT"/>
              </w:rPr>
            </w:rPrChange>
          </w:rPr>
          <w:t xml:space="preserve"> há casos em que não precisamos de percorre</w:t>
        </w:r>
      </w:ins>
      <w:ins w:id="201" w:author="Acer" w:date="2022-04-26T21:32:00Z">
        <w:r w:rsidR="00E65903" w:rsidRPr="00F33DD0">
          <w:rPr>
            <w:rFonts w:ascii="Arial" w:hAnsi="Arial" w:cs="Arial"/>
            <w:sz w:val="20"/>
            <w:lang w:val="pt-PT"/>
            <w:rPrChange w:id="202" w:author="Acer" w:date="2022-04-26T21:42:00Z">
              <w:rPr>
                <w:sz w:val="20"/>
                <w:lang w:val="pt-PT"/>
              </w:rPr>
            </w:rPrChange>
          </w:rPr>
          <w:t>-lo</w:t>
        </w:r>
      </w:ins>
      <w:ins w:id="203" w:author="Acer" w:date="2022-04-26T21:29:00Z">
        <w:r w:rsidRPr="00F33DD0">
          <w:rPr>
            <w:rFonts w:ascii="Arial" w:hAnsi="Arial" w:cs="Arial"/>
            <w:sz w:val="20"/>
            <w:lang w:val="pt-PT"/>
            <w:rPrChange w:id="204" w:author="Acer" w:date="2022-04-26T21:42:00Z">
              <w:rPr>
                <w:sz w:val="20"/>
                <w:lang w:val="pt-PT"/>
              </w:rPr>
            </w:rPrChange>
          </w:rPr>
          <w:t xml:space="preserve"> completamente),</w:t>
        </w:r>
      </w:ins>
      <w:ins w:id="205" w:author="Acer" w:date="2022-04-26T21:27:00Z">
        <w:r w:rsidRPr="00F33DD0">
          <w:rPr>
            <w:rFonts w:ascii="Arial" w:hAnsi="Arial" w:cs="Arial"/>
            <w:sz w:val="20"/>
            <w:lang w:val="pt-PT"/>
            <w:rPrChange w:id="206" w:author="Acer" w:date="2022-04-26T21:42:00Z">
              <w:rPr>
                <w:sz w:val="20"/>
                <w:lang w:val="pt-PT"/>
              </w:rPr>
            </w:rPrChange>
          </w:rPr>
          <w:t xml:space="preserve"> para m </w:t>
        </w:r>
        <w:bookmarkStart w:id="207" w:name="_GoBack"/>
        <w:bookmarkEnd w:id="207"/>
        <w:r w:rsidRPr="00F33DD0">
          <w:rPr>
            <w:rFonts w:ascii="Arial" w:hAnsi="Arial" w:cs="Arial"/>
            <w:sz w:val="20"/>
            <w:lang w:val="pt-PT"/>
            <w:rPrChange w:id="208" w:author="Acer" w:date="2022-04-26T21:42:00Z">
              <w:rPr>
                <w:sz w:val="20"/>
                <w:lang w:val="pt-PT"/>
              </w:rPr>
            </w:rPrChange>
          </w:rPr>
          <w:t>elementos: O(m*n).</w:t>
        </w:r>
      </w:ins>
      <w:ins w:id="209" w:author="Acer" w:date="2022-04-26T21:30:00Z">
        <w:r w:rsidRPr="00F33DD0">
          <w:rPr>
            <w:rFonts w:ascii="Arial" w:hAnsi="Arial" w:cs="Arial"/>
            <w:sz w:val="20"/>
            <w:lang w:val="pt-PT"/>
            <w:rPrChange w:id="210" w:author="Acer" w:date="2022-04-26T21:42:00Z">
              <w:rPr>
                <w:sz w:val="20"/>
                <w:lang w:val="pt-PT"/>
              </w:rPr>
            </w:rPrChange>
          </w:rPr>
          <w:t xml:space="preserve"> </w:t>
        </w:r>
      </w:ins>
    </w:p>
    <w:p w14:paraId="2CD0819B" w14:textId="77777777" w:rsidR="00F33DD0" w:rsidRPr="00F33DD0" w:rsidRDefault="00F33DD0" w:rsidP="00707853">
      <w:pPr>
        <w:spacing w:after="86"/>
        <w:ind w:left="-15"/>
        <w:rPr>
          <w:ins w:id="211" w:author="Acer" w:date="2022-04-26T21:24:00Z"/>
          <w:rFonts w:ascii="Arial" w:hAnsi="Arial" w:cs="Arial"/>
          <w:sz w:val="20"/>
          <w:lang w:val="pt-PT"/>
          <w:rPrChange w:id="212" w:author="Acer" w:date="2022-04-26T21:42:00Z">
            <w:rPr>
              <w:ins w:id="213" w:author="Acer" w:date="2022-04-26T21:24:00Z"/>
              <w:lang w:val="pt-PT"/>
            </w:rPr>
          </w:rPrChange>
        </w:rPr>
        <w:pPrChange w:id="214" w:author="Acer" w:date="2022-04-26T21:43:00Z">
          <w:pPr>
            <w:spacing w:after="0"/>
            <w:ind w:left="-5" w:hanging="10"/>
          </w:pPr>
        </w:pPrChange>
      </w:pPr>
    </w:p>
    <w:p w14:paraId="37A2314A" w14:textId="2EB5CE0F" w:rsidR="0001458C" w:rsidRPr="00F33DD0" w:rsidDel="006C1086" w:rsidRDefault="0001458C" w:rsidP="00707853">
      <w:pPr>
        <w:spacing w:after="0"/>
        <w:ind w:left="-5" w:hanging="10"/>
        <w:rPr>
          <w:del w:id="215" w:author="Acer" w:date="2022-04-26T21:24:00Z"/>
          <w:rFonts w:ascii="Arial" w:hAnsi="Arial" w:cs="Arial"/>
          <w:lang w:val="pt-PT"/>
          <w:rPrChange w:id="216" w:author="Acer" w:date="2022-04-26T21:41:00Z">
            <w:rPr>
              <w:del w:id="217" w:author="Acer" w:date="2022-04-26T21:24:00Z"/>
              <w:lang w:val="pt-PT"/>
            </w:rPr>
          </w:rPrChange>
        </w:rPr>
        <w:pPrChange w:id="218" w:author="Acer" w:date="2022-04-26T21:43:00Z">
          <w:pPr>
            <w:spacing w:after="0"/>
            <w:ind w:left="-5" w:hanging="10"/>
          </w:pPr>
        </w:pPrChange>
      </w:pPr>
      <w:del w:id="219" w:author="Acer" w:date="2022-04-26T21:24:00Z">
        <w:r w:rsidRPr="00F33DD0" w:rsidDel="006C1086">
          <w:rPr>
            <w:rFonts w:ascii="Arial" w:hAnsi="Arial" w:cs="Arial"/>
            <w:sz w:val="20"/>
            <w:lang w:val="pt-PT"/>
            <w:rPrChange w:id="220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6449BE2B" w14:textId="4504DCB8" w:rsidR="0001458C" w:rsidRPr="00F33DD0" w:rsidDel="006C1086" w:rsidRDefault="0001458C" w:rsidP="00707853">
      <w:pPr>
        <w:spacing w:after="0"/>
        <w:ind w:left="-5" w:hanging="10"/>
        <w:rPr>
          <w:del w:id="221" w:author="Acer" w:date="2022-04-26T21:24:00Z"/>
          <w:rFonts w:ascii="Arial" w:hAnsi="Arial" w:cs="Arial"/>
          <w:lang w:val="pt-PT"/>
          <w:rPrChange w:id="222" w:author="Acer" w:date="2022-04-26T21:41:00Z">
            <w:rPr>
              <w:del w:id="223" w:author="Acer" w:date="2022-04-26T21:24:00Z"/>
              <w:lang w:val="pt-PT"/>
            </w:rPr>
          </w:rPrChange>
        </w:rPr>
        <w:pPrChange w:id="224" w:author="Acer" w:date="2022-04-26T21:43:00Z">
          <w:pPr>
            <w:spacing w:after="0"/>
            <w:ind w:left="-5" w:hanging="10"/>
          </w:pPr>
        </w:pPrChange>
      </w:pPr>
      <w:del w:id="225" w:author="Acer" w:date="2022-04-26T21:24:00Z">
        <w:r w:rsidRPr="00F33DD0" w:rsidDel="006C1086">
          <w:rPr>
            <w:rFonts w:ascii="Arial" w:hAnsi="Arial" w:cs="Arial"/>
            <w:sz w:val="20"/>
            <w:lang w:val="pt-PT"/>
            <w:rPrChange w:id="226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7C117319" w14:textId="63D8E638" w:rsidR="0001458C" w:rsidRPr="00F33DD0" w:rsidDel="006C1086" w:rsidRDefault="0001458C" w:rsidP="00707853">
      <w:pPr>
        <w:spacing w:after="0"/>
        <w:ind w:left="-5" w:hanging="10"/>
        <w:rPr>
          <w:del w:id="227" w:author="Acer" w:date="2022-04-26T21:24:00Z"/>
          <w:rFonts w:ascii="Arial" w:hAnsi="Arial" w:cs="Arial"/>
          <w:lang w:val="pt-PT"/>
          <w:rPrChange w:id="228" w:author="Acer" w:date="2022-04-26T21:41:00Z">
            <w:rPr>
              <w:del w:id="229" w:author="Acer" w:date="2022-04-26T21:24:00Z"/>
              <w:lang w:val="pt-PT"/>
            </w:rPr>
          </w:rPrChange>
        </w:rPr>
        <w:pPrChange w:id="230" w:author="Acer" w:date="2022-04-26T21:43:00Z">
          <w:pPr>
            <w:spacing w:after="0"/>
            <w:ind w:left="-5" w:hanging="10"/>
          </w:pPr>
        </w:pPrChange>
      </w:pPr>
      <w:del w:id="231" w:author="Acer" w:date="2022-04-26T21:24:00Z">
        <w:r w:rsidRPr="00F33DD0" w:rsidDel="006C1086">
          <w:rPr>
            <w:rFonts w:ascii="Arial" w:hAnsi="Arial" w:cs="Arial"/>
            <w:sz w:val="20"/>
            <w:lang w:val="pt-PT"/>
            <w:rPrChange w:id="232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13845351" w14:textId="3CBD7A5B" w:rsidR="007C3AE7" w:rsidRPr="00F33DD0" w:rsidDel="001C4D90" w:rsidRDefault="0001458C" w:rsidP="00707853">
      <w:pPr>
        <w:pStyle w:val="Standard"/>
        <w:spacing w:before="0" w:after="0"/>
        <w:rPr>
          <w:del w:id="233" w:author="Acer" w:date="2022-04-26T16:57:00Z"/>
          <w:rFonts w:ascii="Arial" w:hAnsi="Arial" w:cs="Arial"/>
          <w:sz w:val="20"/>
          <w:szCs w:val="20"/>
          <w:lang w:val="pt-PT"/>
          <w:rPrChange w:id="234" w:author="Acer" w:date="2022-04-26T21:41:00Z">
            <w:rPr>
              <w:del w:id="235" w:author="Acer" w:date="2022-04-26T16:57:00Z"/>
              <w:sz w:val="20"/>
              <w:szCs w:val="20"/>
              <w:lang w:val="pt-PT"/>
            </w:rPr>
          </w:rPrChange>
        </w:rPr>
        <w:pPrChange w:id="236" w:author="Acer" w:date="2022-04-26T21:43:00Z">
          <w:pPr>
            <w:pStyle w:val="Standard"/>
            <w:spacing w:before="0" w:after="0"/>
          </w:pPr>
        </w:pPrChange>
      </w:pPr>
      <w:del w:id="237" w:author="Acer" w:date="2022-04-26T21:24:00Z">
        <w:r w:rsidRPr="00F33DD0" w:rsidDel="006C1086">
          <w:rPr>
            <w:rFonts w:ascii="Arial" w:hAnsi="Arial" w:cs="Arial"/>
            <w:sz w:val="20"/>
            <w:lang w:val="pt-PT"/>
            <w:rPrChange w:id="238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179AB0C3" w14:textId="77777777" w:rsidR="007C3AE7" w:rsidRPr="00F33DD0" w:rsidDel="00D64F71" w:rsidRDefault="007C3AE7" w:rsidP="00707853">
      <w:pPr>
        <w:pStyle w:val="Standard"/>
        <w:spacing w:after="0"/>
        <w:rPr>
          <w:del w:id="239" w:author="Acer" w:date="2022-04-26T16:54:00Z"/>
          <w:rFonts w:ascii="Arial" w:hAnsi="Arial" w:cs="Arial"/>
          <w:sz w:val="10"/>
          <w:szCs w:val="10"/>
          <w:lang w:val="pt-PT"/>
          <w:rPrChange w:id="240" w:author="Acer" w:date="2022-04-26T21:41:00Z">
            <w:rPr>
              <w:del w:id="241" w:author="Acer" w:date="2022-04-26T16:54:00Z"/>
              <w:sz w:val="10"/>
              <w:szCs w:val="10"/>
              <w:lang w:val="pt-PT"/>
            </w:rPr>
          </w:rPrChange>
        </w:rPr>
        <w:pPrChange w:id="242" w:author="Acer" w:date="2022-04-26T21:43:00Z">
          <w:pPr>
            <w:pStyle w:val="Standard"/>
            <w:spacing w:after="0" w:line="360" w:lineRule="auto"/>
          </w:pPr>
        </w:pPrChange>
      </w:pPr>
    </w:p>
    <w:p w14:paraId="53672D84" w14:textId="77777777" w:rsidR="0075199A" w:rsidRPr="00F33DD0" w:rsidDel="001C4D90" w:rsidRDefault="0075199A" w:rsidP="00707853">
      <w:pPr>
        <w:spacing w:after="0"/>
        <w:jc w:val="left"/>
        <w:rPr>
          <w:del w:id="243" w:author="Acer" w:date="2022-04-26T16:57:00Z"/>
          <w:rFonts w:ascii="Arial" w:hAnsi="Arial" w:cs="Arial"/>
          <w:b/>
          <w:bCs/>
          <w:sz w:val="20"/>
          <w:szCs w:val="20"/>
          <w:lang w:val="pt-PT"/>
          <w:rPrChange w:id="244" w:author="Acer" w:date="2022-04-26T21:41:00Z">
            <w:rPr>
              <w:del w:id="245" w:author="Acer" w:date="2022-04-26T16:57:00Z"/>
              <w:b/>
              <w:bCs/>
              <w:sz w:val="20"/>
              <w:szCs w:val="20"/>
              <w:lang w:val="pt-PT"/>
            </w:rPr>
          </w:rPrChange>
        </w:rPr>
        <w:pPrChange w:id="246" w:author="Acer" w:date="2022-04-26T21:43:00Z">
          <w:pPr>
            <w:spacing w:after="0"/>
            <w:jc w:val="left"/>
          </w:pPr>
        </w:pPrChange>
      </w:pPr>
    </w:p>
    <w:p w14:paraId="0CE7243A" w14:textId="4C0BC515" w:rsidR="0075199A" w:rsidRPr="00F33DD0" w:rsidDel="006C1086" w:rsidRDefault="0075199A" w:rsidP="00707853">
      <w:pPr>
        <w:pStyle w:val="Standard"/>
        <w:spacing w:before="0" w:after="0"/>
        <w:rPr>
          <w:del w:id="247" w:author="Acer" w:date="2022-04-26T21:24:00Z"/>
          <w:rFonts w:ascii="Arial" w:hAnsi="Arial" w:cs="Arial"/>
          <w:lang w:val="pt-PT"/>
          <w:rPrChange w:id="248" w:author="Acer" w:date="2022-04-26T21:41:00Z">
            <w:rPr>
              <w:del w:id="249" w:author="Acer" w:date="2022-04-26T21:24:00Z"/>
              <w:lang w:val="pt-PT"/>
            </w:rPr>
          </w:rPrChange>
        </w:rPr>
        <w:pPrChange w:id="250" w:author="Acer" w:date="2022-04-26T21:43:00Z">
          <w:pPr>
            <w:spacing w:after="0"/>
            <w:jc w:val="left"/>
          </w:pPr>
        </w:pPrChange>
      </w:pPr>
    </w:p>
    <w:p w14:paraId="1A657CBF" w14:textId="772FECCD" w:rsidR="0075199A" w:rsidRPr="00F33DD0" w:rsidRDefault="0075199A" w:rsidP="00707853">
      <w:pPr>
        <w:spacing w:after="86" w:line="276" w:lineRule="auto"/>
        <w:ind w:left="-5" w:hanging="10"/>
        <w:rPr>
          <w:rFonts w:ascii="Arial" w:hAnsi="Arial" w:cs="Arial"/>
          <w:lang w:val="pt-PT"/>
          <w:rPrChange w:id="251" w:author="Acer" w:date="2022-04-26T21:41:00Z">
            <w:rPr>
              <w:lang w:val="pt-PT"/>
            </w:rPr>
          </w:rPrChange>
        </w:rPr>
        <w:pPrChange w:id="252" w:author="Acer" w:date="2022-04-26T21:43:00Z">
          <w:pPr>
            <w:spacing w:after="86" w:line="265" w:lineRule="auto"/>
            <w:ind w:left="-5" w:hanging="10"/>
          </w:pPr>
        </w:pPrChange>
      </w:pPr>
      <w:r w:rsidRPr="00F33DD0">
        <w:rPr>
          <w:rFonts w:ascii="Arial" w:hAnsi="Arial" w:cs="Arial"/>
          <w:sz w:val="20"/>
          <w:lang w:val="pt-PT"/>
          <w:rPrChange w:id="253" w:author="Acer" w:date="2022-04-26T21:41:00Z">
            <w:rPr>
              <w:sz w:val="20"/>
              <w:lang w:val="pt-PT"/>
            </w:rPr>
          </w:rPrChange>
        </w:rPr>
        <w:t xml:space="preserve">Qual a expressão O(f(n)) para a complexidade espacial nas soluções S1 e s2? Justifique. </w:t>
      </w:r>
    </w:p>
    <w:p w14:paraId="426F5D4A" w14:textId="6450E24B" w:rsidR="0075199A" w:rsidRPr="00F33DD0" w:rsidDel="008D7FD4" w:rsidRDefault="008D7FD4" w:rsidP="00707853">
      <w:pPr>
        <w:spacing w:after="0" w:line="276" w:lineRule="auto"/>
        <w:ind w:left="-5" w:hanging="10"/>
        <w:rPr>
          <w:del w:id="254" w:author="Acer" w:date="2022-04-26T21:37:00Z"/>
          <w:rFonts w:ascii="Arial" w:hAnsi="Arial" w:cs="Arial"/>
          <w:lang w:val="pt-PT"/>
          <w:rPrChange w:id="255" w:author="Acer" w:date="2022-04-26T21:41:00Z">
            <w:rPr>
              <w:del w:id="256" w:author="Acer" w:date="2022-04-26T21:37:00Z"/>
              <w:lang w:val="pt-PT"/>
            </w:rPr>
          </w:rPrChange>
        </w:rPr>
        <w:pPrChange w:id="257" w:author="Acer" w:date="2022-04-26T21:43:00Z">
          <w:pPr>
            <w:spacing w:after="0"/>
            <w:ind w:left="-5" w:hanging="10"/>
          </w:pPr>
        </w:pPrChange>
      </w:pPr>
      <w:ins w:id="258" w:author="Acer" w:date="2022-04-26T21:37:00Z">
        <w:r w:rsidRPr="00F33DD0">
          <w:rPr>
            <w:rFonts w:ascii="Arial" w:hAnsi="Arial" w:cs="Arial"/>
            <w:sz w:val="20"/>
            <w:lang w:val="pt-PT"/>
            <w:rPrChange w:id="259" w:author="Acer" w:date="2022-04-26T21:41:00Z">
              <w:rPr>
                <w:sz w:val="20"/>
                <w:lang w:val="pt-PT"/>
              </w:rPr>
            </w:rPrChange>
          </w:rPr>
          <w:t xml:space="preserve">A complexidade </w:t>
        </w:r>
      </w:ins>
      <w:ins w:id="260" w:author="Acer" w:date="2022-04-26T21:38:00Z">
        <w:r w:rsidRPr="00F33DD0">
          <w:rPr>
            <w:rFonts w:ascii="Arial" w:hAnsi="Arial" w:cs="Arial"/>
            <w:sz w:val="20"/>
            <w:lang w:val="pt-PT"/>
            <w:rPrChange w:id="261" w:author="Acer" w:date="2022-04-26T21:41:00Z">
              <w:rPr>
                <w:sz w:val="20"/>
                <w:lang w:val="pt-PT"/>
              </w:rPr>
            </w:rPrChange>
          </w:rPr>
          <w:t xml:space="preserve">espacial das soluções S1 e S2 é </w:t>
        </w:r>
        <w:proofErr w:type="gramStart"/>
        <w:r w:rsidRPr="00F33DD0">
          <w:rPr>
            <w:rFonts w:ascii="Arial" w:hAnsi="Arial" w:cs="Arial"/>
            <w:sz w:val="20"/>
            <w:lang w:val="pt-PT"/>
            <w:rPrChange w:id="262" w:author="Acer" w:date="2022-04-26T21:41:00Z">
              <w:rPr>
                <w:sz w:val="20"/>
                <w:lang w:val="pt-PT"/>
              </w:rPr>
            </w:rPrChange>
          </w:rPr>
          <w:t>O(</w:t>
        </w:r>
        <w:proofErr w:type="gramEnd"/>
        <w:r w:rsidRPr="00F33DD0">
          <w:rPr>
            <w:rFonts w:ascii="Arial" w:hAnsi="Arial" w:cs="Arial"/>
            <w:sz w:val="20"/>
            <w:lang w:val="pt-PT"/>
            <w:rPrChange w:id="263" w:author="Acer" w:date="2022-04-26T21:41:00Z">
              <w:rPr>
                <w:sz w:val="20"/>
                <w:lang w:val="pt-PT"/>
              </w:rPr>
            </w:rPrChange>
          </w:rPr>
          <w:t>1), pois</w:t>
        </w:r>
        <w:r w:rsidRPr="00F33DD0" w:rsidDel="008D7FD4">
          <w:rPr>
            <w:rFonts w:ascii="Arial" w:hAnsi="Arial" w:cs="Arial"/>
            <w:sz w:val="20"/>
            <w:lang w:val="pt-PT"/>
            <w:rPrChange w:id="264" w:author="Acer" w:date="2022-04-26T21:41:00Z">
              <w:rPr>
                <w:sz w:val="20"/>
                <w:lang w:val="pt-PT"/>
              </w:rPr>
            </w:rPrChange>
          </w:rPr>
          <w:t xml:space="preserve"> </w:t>
        </w:r>
      </w:ins>
      <w:ins w:id="265" w:author="Acer" w:date="2022-04-26T21:39:00Z">
        <w:r w:rsidRPr="00F33DD0">
          <w:rPr>
            <w:rFonts w:ascii="Arial" w:hAnsi="Arial" w:cs="Arial"/>
            <w:sz w:val="20"/>
            <w:lang w:val="pt-PT"/>
            <w:rPrChange w:id="266" w:author="Acer" w:date="2022-04-26T21:41:00Z">
              <w:rPr>
                <w:sz w:val="20"/>
                <w:lang w:val="pt-PT"/>
              </w:rPr>
            </w:rPrChange>
          </w:rPr>
          <w:t xml:space="preserve">o </w:t>
        </w:r>
      </w:ins>
      <w:ins w:id="267" w:author="Acer" w:date="2022-04-26T21:40:00Z">
        <w:r w:rsidRPr="00F33DD0">
          <w:rPr>
            <w:rFonts w:ascii="Arial" w:hAnsi="Arial" w:cs="Arial"/>
            <w:sz w:val="20"/>
            <w:lang w:val="pt-PT"/>
            <w:rPrChange w:id="268" w:author="Acer" w:date="2022-04-26T21:41:00Z">
              <w:rPr>
                <w:sz w:val="20"/>
                <w:lang w:val="pt-PT"/>
              </w:rPr>
            </w:rPrChange>
          </w:rPr>
          <w:t xml:space="preserve">algoritmo usado não precisa de armazenar mais memoria para alem dos dados, isto porque ele </w:t>
        </w:r>
      </w:ins>
      <w:ins w:id="269" w:author="Acer" w:date="2022-04-26T21:41:00Z">
        <w:r w:rsidRPr="00F33DD0">
          <w:rPr>
            <w:rFonts w:ascii="Arial" w:hAnsi="Arial" w:cs="Arial"/>
            <w:sz w:val="20"/>
            <w:lang w:val="pt-PT"/>
            <w:rPrChange w:id="270" w:author="Acer" w:date="2022-04-26T21:41:00Z">
              <w:rPr>
                <w:sz w:val="20"/>
                <w:lang w:val="pt-PT"/>
              </w:rPr>
            </w:rPrChange>
          </w:rPr>
          <w:t>baseia-se em comparações.</w:t>
        </w:r>
      </w:ins>
      <w:del w:id="271" w:author="Acer" w:date="2022-04-26T21:37:00Z">
        <w:r w:rsidR="0075199A" w:rsidRPr="00F33DD0" w:rsidDel="008D7FD4">
          <w:rPr>
            <w:rFonts w:ascii="Arial" w:hAnsi="Arial" w:cs="Arial"/>
            <w:sz w:val="20"/>
            <w:lang w:val="pt-PT"/>
            <w:rPrChange w:id="272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455AB8AC" w14:textId="74823B35" w:rsidR="0075199A" w:rsidRPr="00F33DD0" w:rsidDel="008D7FD4" w:rsidRDefault="0075199A" w:rsidP="00707853">
      <w:pPr>
        <w:spacing w:after="0" w:line="276" w:lineRule="auto"/>
        <w:ind w:left="-5" w:hanging="10"/>
        <w:rPr>
          <w:del w:id="273" w:author="Acer" w:date="2022-04-26T21:37:00Z"/>
          <w:rFonts w:ascii="Arial" w:hAnsi="Arial" w:cs="Arial"/>
          <w:lang w:val="pt-PT"/>
          <w:rPrChange w:id="274" w:author="Acer" w:date="2022-04-26T21:41:00Z">
            <w:rPr>
              <w:del w:id="275" w:author="Acer" w:date="2022-04-26T21:37:00Z"/>
              <w:lang w:val="pt-PT"/>
            </w:rPr>
          </w:rPrChange>
        </w:rPr>
        <w:pPrChange w:id="276" w:author="Acer" w:date="2022-04-26T21:43:00Z">
          <w:pPr>
            <w:spacing w:after="0"/>
            <w:ind w:left="-5" w:hanging="10"/>
          </w:pPr>
        </w:pPrChange>
      </w:pPr>
      <w:del w:id="277" w:author="Acer" w:date="2022-04-26T21:37:00Z">
        <w:r w:rsidRPr="00F33DD0" w:rsidDel="008D7FD4">
          <w:rPr>
            <w:rFonts w:ascii="Arial" w:hAnsi="Arial" w:cs="Arial"/>
            <w:sz w:val="20"/>
            <w:lang w:val="pt-PT"/>
            <w:rPrChange w:id="278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446B81B1" w14:textId="31FA6E08" w:rsidR="0075199A" w:rsidRPr="00F33DD0" w:rsidDel="008D7FD4" w:rsidRDefault="0075199A" w:rsidP="00707853">
      <w:pPr>
        <w:spacing w:after="0" w:line="276" w:lineRule="auto"/>
        <w:ind w:left="-5" w:hanging="10"/>
        <w:rPr>
          <w:del w:id="279" w:author="Acer" w:date="2022-04-26T21:37:00Z"/>
          <w:rFonts w:ascii="Arial" w:hAnsi="Arial" w:cs="Arial"/>
          <w:lang w:val="pt-PT"/>
          <w:rPrChange w:id="280" w:author="Acer" w:date="2022-04-26T21:41:00Z">
            <w:rPr>
              <w:del w:id="281" w:author="Acer" w:date="2022-04-26T21:37:00Z"/>
              <w:lang w:val="pt-PT"/>
            </w:rPr>
          </w:rPrChange>
        </w:rPr>
        <w:pPrChange w:id="282" w:author="Acer" w:date="2022-04-26T21:43:00Z">
          <w:pPr>
            <w:spacing w:after="0"/>
            <w:ind w:left="-5" w:hanging="10"/>
          </w:pPr>
        </w:pPrChange>
      </w:pPr>
      <w:del w:id="283" w:author="Acer" w:date="2022-04-26T21:37:00Z">
        <w:r w:rsidRPr="00F33DD0" w:rsidDel="008D7FD4">
          <w:rPr>
            <w:rFonts w:ascii="Arial" w:hAnsi="Arial" w:cs="Arial"/>
            <w:sz w:val="20"/>
            <w:lang w:val="pt-PT"/>
            <w:rPrChange w:id="284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6B5B29A8" w14:textId="338F7CDA" w:rsidR="0075199A" w:rsidRPr="00F33DD0" w:rsidDel="005371B0" w:rsidRDefault="0075199A" w:rsidP="00707853">
      <w:pPr>
        <w:pBdr>
          <w:bottom w:val="single" w:sz="12" w:space="1" w:color="auto"/>
        </w:pBdr>
        <w:spacing w:after="0" w:line="276" w:lineRule="auto"/>
        <w:ind w:left="-5" w:hanging="10"/>
        <w:rPr>
          <w:del w:id="285" w:author="Acer" w:date="2022-04-26T16:57:00Z"/>
          <w:rFonts w:ascii="Arial" w:hAnsi="Arial" w:cs="Arial"/>
          <w:sz w:val="20"/>
          <w:lang w:val="pt-PT"/>
          <w:rPrChange w:id="286" w:author="Acer" w:date="2022-04-26T21:41:00Z">
            <w:rPr>
              <w:del w:id="287" w:author="Acer" w:date="2022-04-26T16:57:00Z"/>
              <w:sz w:val="20"/>
              <w:lang w:val="pt-PT"/>
            </w:rPr>
          </w:rPrChange>
        </w:rPr>
        <w:pPrChange w:id="288" w:author="Acer" w:date="2022-04-26T21:43:00Z">
          <w:pPr>
            <w:pBdr>
              <w:bottom w:val="single" w:sz="12" w:space="1" w:color="auto"/>
            </w:pBdr>
            <w:spacing w:after="0"/>
            <w:ind w:left="-5" w:hanging="10"/>
          </w:pPr>
        </w:pPrChange>
      </w:pPr>
      <w:del w:id="289" w:author="Acer" w:date="2022-04-26T21:37:00Z">
        <w:r w:rsidRPr="00F33DD0" w:rsidDel="008D7FD4">
          <w:rPr>
            <w:rFonts w:ascii="Arial" w:hAnsi="Arial" w:cs="Arial"/>
            <w:sz w:val="20"/>
            <w:lang w:val="pt-PT"/>
            <w:rPrChange w:id="290" w:author="Acer" w:date="2022-04-26T21:41:00Z">
              <w:rPr>
                <w:sz w:val="20"/>
                <w:lang w:val="pt-PT"/>
              </w:rPr>
            </w:rPrChange>
          </w:rPr>
          <w:delText>_____________________________________________________________________________________</w:delText>
        </w:r>
      </w:del>
      <w:del w:id="291" w:author="Acer" w:date="2022-04-26T16:57:00Z">
        <w:r w:rsidRPr="00F33DD0" w:rsidDel="005371B0">
          <w:rPr>
            <w:rFonts w:ascii="Arial" w:hAnsi="Arial" w:cs="Arial"/>
            <w:sz w:val="20"/>
            <w:lang w:val="pt-PT"/>
            <w:rPrChange w:id="292" w:author="Acer" w:date="2022-04-26T21:41:00Z">
              <w:rPr>
                <w:sz w:val="20"/>
                <w:lang w:val="pt-PT"/>
              </w:rPr>
            </w:rPrChange>
          </w:rPr>
          <w:delText>_</w:delText>
        </w:r>
      </w:del>
    </w:p>
    <w:p w14:paraId="4F94B61B" w14:textId="20285890" w:rsidR="00D64F71" w:rsidRPr="00F33DD0" w:rsidRDefault="0075199A" w:rsidP="00707853">
      <w:pPr>
        <w:pBdr>
          <w:bottom w:val="single" w:sz="12" w:space="1" w:color="auto"/>
        </w:pBdr>
        <w:spacing w:after="0" w:line="276" w:lineRule="auto"/>
        <w:rPr>
          <w:ins w:id="293" w:author="Acer" w:date="2022-04-26T21:41:00Z"/>
          <w:rFonts w:ascii="Arial" w:hAnsi="Arial" w:cs="Arial"/>
          <w:lang w:val="pt-PT"/>
          <w:rPrChange w:id="294" w:author="Acer" w:date="2022-04-26T21:41:00Z">
            <w:rPr>
              <w:ins w:id="295" w:author="Acer" w:date="2022-04-26T21:41:00Z"/>
              <w:lang w:val="pt-PT"/>
            </w:rPr>
          </w:rPrChange>
        </w:rPr>
        <w:pPrChange w:id="296" w:author="Acer" w:date="2022-04-26T21:43:00Z">
          <w:pPr>
            <w:pBdr>
              <w:bottom w:val="single" w:sz="12" w:space="1" w:color="auto"/>
            </w:pBdr>
            <w:spacing w:after="0"/>
          </w:pPr>
        </w:pPrChange>
      </w:pPr>
      <w:del w:id="297" w:author="Acer" w:date="2022-04-26T16:50:00Z">
        <w:r w:rsidRPr="00F33DD0" w:rsidDel="00D64F71">
          <w:rPr>
            <w:rFonts w:ascii="Arial" w:hAnsi="Arial" w:cs="Arial"/>
            <w:lang w:val="pt-PT"/>
            <w:rPrChange w:id="298" w:author="Acer" w:date="2022-04-26T21:41:00Z">
              <w:rPr>
                <w:lang w:val="pt-PT"/>
              </w:rPr>
            </w:rPrChange>
          </w:rPr>
          <w:delText>______________________________________________________________________________________</w:delText>
        </w:r>
      </w:del>
    </w:p>
    <w:p w14:paraId="46DA3DD7" w14:textId="3D833D6B" w:rsidR="008D7FD4" w:rsidRPr="00F33DD0" w:rsidRDefault="008D7FD4" w:rsidP="008D7FD4">
      <w:pPr>
        <w:pBdr>
          <w:bottom w:val="single" w:sz="12" w:space="1" w:color="auto"/>
        </w:pBdr>
        <w:spacing w:after="0"/>
        <w:rPr>
          <w:ins w:id="299" w:author="Acer" w:date="2022-04-26T21:41:00Z"/>
          <w:rFonts w:ascii="Arial" w:hAnsi="Arial" w:cs="Arial"/>
          <w:szCs w:val="20"/>
          <w:lang w:val="pt-PT"/>
          <w:rPrChange w:id="300" w:author="Acer" w:date="2022-04-26T21:41:00Z">
            <w:rPr>
              <w:ins w:id="301" w:author="Acer" w:date="2022-04-26T21:41:00Z"/>
              <w:szCs w:val="20"/>
              <w:lang w:val="pt-PT"/>
            </w:rPr>
          </w:rPrChange>
        </w:rPr>
      </w:pPr>
    </w:p>
    <w:p w14:paraId="6A16C92A" w14:textId="77777777" w:rsidR="008D7FD4" w:rsidRPr="008D7FD4" w:rsidRDefault="008D7FD4" w:rsidP="008D7FD4">
      <w:pPr>
        <w:pBdr>
          <w:bottom w:val="single" w:sz="12" w:space="1" w:color="auto"/>
        </w:pBdr>
        <w:spacing w:after="0"/>
        <w:rPr>
          <w:ins w:id="302" w:author="Acer" w:date="2022-04-26T16:50:00Z"/>
          <w:szCs w:val="20"/>
          <w:lang w:val="pt-PT"/>
          <w:rPrChange w:id="303" w:author="Acer" w:date="2022-04-26T21:41:00Z">
            <w:rPr>
              <w:ins w:id="304" w:author="Acer" w:date="2022-04-26T16:50:00Z"/>
              <w:sz w:val="20"/>
              <w:szCs w:val="20"/>
              <w:lang w:val="pt-PT"/>
            </w:rPr>
          </w:rPrChange>
        </w:rPr>
        <w:pPrChange w:id="305" w:author="Acer" w:date="2022-04-26T21:41:00Z">
          <w:pPr>
            <w:pStyle w:val="Standard"/>
            <w:spacing w:before="0" w:after="0"/>
          </w:pPr>
        </w:pPrChange>
      </w:pPr>
    </w:p>
    <w:p w14:paraId="0081FED6" w14:textId="77777777" w:rsidR="00D64F71" w:rsidRDefault="00D64F71" w:rsidP="0075199A">
      <w:pPr>
        <w:pStyle w:val="Standard"/>
        <w:spacing w:before="0" w:after="0"/>
        <w:rPr>
          <w:sz w:val="20"/>
          <w:szCs w:val="20"/>
          <w:lang w:val="pt-PT"/>
        </w:rPr>
      </w:pPr>
    </w:p>
    <w:p w14:paraId="02C3D24F" w14:textId="08297F9E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4A6A63A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4843DF9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38FB115" w14:textId="162F15FD" w:rsidR="0001458C" w:rsidRPr="00265B7C" w:rsidRDefault="0001458C" w:rsidP="003D3B6F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(S3)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S3)</w:t>
      </w:r>
    </w:p>
    <w:p w14:paraId="1A89625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8EC381" w14:textId="0CE9E80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47701A7" w14:textId="6487247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F8F6118" w14:textId="2A8CAA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745B6A" w14:textId="33895A7D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613A5D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AC13A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C97961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F42609E" w14:textId="3BC0A7E7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 e ao número N de valores de elevação n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a matriz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68F611BF" w14:textId="54D18325" w:rsidR="00787144" w:rsidRPr="003D3B6F" w:rsidRDefault="0075199A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258FF519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F602D12" w14:textId="5EEC14D2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1E7A411" w14:textId="4E8DE99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A41E32" w14:textId="7C2750CF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B53FD94" w14:textId="3033CB4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0042A2AA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(1) Descreva sucintamente as otimizações feitas ao </w:t>
      </w:r>
      <w:proofErr w:type="spellStart"/>
      <w:r>
        <w:rPr>
          <w:sz w:val="20"/>
          <w:lang w:val="pt-PT"/>
        </w:rPr>
        <w:t>QuickSort</w:t>
      </w:r>
      <w:proofErr w:type="spellEnd"/>
      <w:r>
        <w:rPr>
          <w:sz w:val="20"/>
          <w:lang w:val="pt-PT"/>
        </w:rPr>
        <w:t xml:space="preserve">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54F8327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B4BCAC" w14:textId="2340CFA1" w:rsidR="0001458C" w:rsidRDefault="0001458C" w:rsidP="0001458C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86A0C9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</w:p>
    <w:p w14:paraId="40B6EA3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6A5A4F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B6EA2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26CC1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12DC8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01CD050" w14:textId="77777777" w:rsidR="00787144" w:rsidRPr="003D3B6F" w:rsidRDefault="00787144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</w:p>
    <w:p w14:paraId="5848343E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8DAEF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786F133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840E2CC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C498067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ACFD68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______________________________________________________________________________________</w:t>
      </w:r>
    </w:p>
    <w:p w14:paraId="526583C2" w14:textId="73627030" w:rsidR="0001458C" w:rsidRDefault="0001458C" w:rsidP="0001458C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763C0DAE" w:rsidR="0001458C" w:rsidRPr="00265B7C" w:rsidRDefault="0001458C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S4)</w:t>
      </w:r>
    </w:p>
    <w:p w14:paraId="6D18C524" w14:textId="77777777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2F2BBAD5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0817A32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239A01C" w14:textId="670D2C03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de valores para os quais é calculado o percentil e ao número N de valores de elevação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59771B4C" w14:textId="6C2656BB" w:rsidR="0001458C" w:rsidRDefault="0075199A" w:rsidP="0075199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02ECB440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DCBACD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9B30A7B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5CEA7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F59875" w14:textId="50319FE9" w:rsidR="0075199A" w:rsidRDefault="0075199A" w:rsidP="0075199A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lastRenderedPageBreak/>
        <w:t>______________________________________________________________________________________</w:t>
      </w: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proofErr w:type="gramStart"/>
      <w:r w:rsidR="005A600B">
        <w:rPr>
          <w:b/>
          <w:bCs/>
          <w:sz w:val="20"/>
          <w:szCs w:val="20"/>
          <w:lang w:val="pt-PT"/>
        </w:rPr>
        <w:t xml:space="preserve"> ..</w:t>
      </w:r>
      <w:proofErr w:type="gramEnd"/>
      <w:r w:rsidR="005A600B">
        <w:rPr>
          <w:b/>
          <w:bCs/>
          <w:sz w:val="20"/>
          <w:szCs w:val="20"/>
          <w:lang w:val="pt-PT"/>
        </w:rPr>
        <w:t xml:space="preserve"> </w:t>
      </w:r>
      <w:r w:rsidR="00555E34">
        <w:rPr>
          <w:b/>
          <w:bCs/>
          <w:sz w:val="20"/>
          <w:szCs w:val="20"/>
          <w:lang w:val="pt-PT"/>
        </w:rPr>
        <w:t>S</w:t>
      </w:r>
      <w:proofErr w:type="gramStart"/>
      <w:r w:rsidR="00555E34">
        <w:rPr>
          <w:b/>
          <w:bCs/>
          <w:sz w:val="20"/>
          <w:szCs w:val="20"/>
          <w:lang w:val="pt-PT"/>
        </w:rPr>
        <w:t>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proofErr w:type="gramEnd"/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</w:t>
      </w:r>
      <w:proofErr w:type="spellStart"/>
      <w:r>
        <w:rPr>
          <w:sz w:val="20"/>
          <w:lang w:val="pt-PT"/>
        </w:rPr>
        <w:t>vs</w:t>
      </w:r>
      <w:proofErr w:type="spellEnd"/>
      <w:r>
        <w:rPr>
          <w:sz w:val="20"/>
          <w:lang w:val="pt-PT"/>
        </w:rPr>
        <w:t xml:space="preserve">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11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A7124" w14:textId="77777777" w:rsidR="00F22AA8" w:rsidRDefault="00F22AA8">
      <w:r>
        <w:separator/>
      </w:r>
    </w:p>
  </w:endnote>
  <w:endnote w:type="continuationSeparator" w:id="0">
    <w:p w14:paraId="4CC178BA" w14:textId="77777777" w:rsidR="00F22AA8" w:rsidRDefault="00F2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1B582" w14:textId="77777777" w:rsidR="00F22AA8" w:rsidRDefault="00F22AA8">
      <w:r>
        <w:separator/>
      </w:r>
    </w:p>
  </w:footnote>
  <w:footnote w:type="continuationSeparator" w:id="0">
    <w:p w14:paraId="7D7BF225" w14:textId="77777777" w:rsidR="00F22AA8" w:rsidRDefault="00F22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8"/>
  </w:num>
  <w:num w:numId="5">
    <w:abstractNumId w:val="17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8"/>
  </w:num>
  <w:num w:numId="15">
    <w:abstractNumId w:val="20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3"/>
  </w:num>
  <w:num w:numId="21">
    <w:abstractNumId w:val="15"/>
  </w:num>
  <w:num w:numId="2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C4D90"/>
    <w:rsid w:val="001F35DD"/>
    <w:rsid w:val="00246CA1"/>
    <w:rsid w:val="00247B3E"/>
    <w:rsid w:val="00255072"/>
    <w:rsid w:val="00257E0B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371B0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14CC"/>
    <w:rsid w:val="006800BF"/>
    <w:rsid w:val="00681959"/>
    <w:rsid w:val="006C1086"/>
    <w:rsid w:val="006C3E4B"/>
    <w:rsid w:val="006F3506"/>
    <w:rsid w:val="00705503"/>
    <w:rsid w:val="0070785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3BBB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8D7FD4"/>
    <w:rsid w:val="00900821"/>
    <w:rsid w:val="00900984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E1AD2"/>
    <w:rsid w:val="00C21D92"/>
    <w:rsid w:val="00C252CF"/>
    <w:rsid w:val="00C5404D"/>
    <w:rsid w:val="00C62628"/>
    <w:rsid w:val="00CA7432"/>
    <w:rsid w:val="00CA7638"/>
    <w:rsid w:val="00CC597B"/>
    <w:rsid w:val="00CD0281"/>
    <w:rsid w:val="00CD0B0B"/>
    <w:rsid w:val="00CD52FC"/>
    <w:rsid w:val="00D213BD"/>
    <w:rsid w:val="00D21F38"/>
    <w:rsid w:val="00D37346"/>
    <w:rsid w:val="00D43947"/>
    <w:rsid w:val="00D61D52"/>
    <w:rsid w:val="00D64F71"/>
    <w:rsid w:val="00D8022E"/>
    <w:rsid w:val="00E13DAA"/>
    <w:rsid w:val="00E17E68"/>
    <w:rsid w:val="00E34785"/>
    <w:rsid w:val="00E360A2"/>
    <w:rsid w:val="00E65903"/>
    <w:rsid w:val="00EB5F18"/>
    <w:rsid w:val="00EE1D18"/>
    <w:rsid w:val="00F016F4"/>
    <w:rsid w:val="00F02039"/>
    <w:rsid w:val="00F22AA8"/>
    <w:rsid w:val="00F246DB"/>
    <w:rsid w:val="00F24D01"/>
    <w:rsid w:val="00F3373C"/>
    <w:rsid w:val="00F33DD0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abealh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Cabealh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1276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8156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Acer</cp:lastModifiedBy>
  <cp:revision>17</cp:revision>
  <cp:lastPrinted>2022-04-18T16:02:00Z</cp:lastPrinted>
  <dcterms:created xsi:type="dcterms:W3CDTF">2022-04-18T16:02:00Z</dcterms:created>
  <dcterms:modified xsi:type="dcterms:W3CDTF">2022-04-26T20:43:00Z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